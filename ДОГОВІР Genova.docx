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4B9B2" w14:textId="77777777" w:rsidR="0069609D" w:rsidRPr="007B72B4" w:rsidRDefault="009F4C33">
      <w:pPr>
        <w:jc w:val="center"/>
        <w:rPr>
          <w:rFonts w:ascii="Times New Roman" w:hAnsi="Times New Roman" w:cs="Times New Roman"/>
          <w:b/>
          <w:sz w:val="24"/>
          <w:szCs w:val="24"/>
          <w:rPrChange w:id="0" w:author="Iryna Lozinska" w:date="2021-01-04T15:37:00Z">
            <w:rPr>
              <w:b/>
            </w:rPr>
          </w:rPrChange>
        </w:rPr>
      </w:pPr>
      <w:r w:rsidRPr="007B72B4">
        <w:rPr>
          <w:rFonts w:ascii="Times New Roman" w:hAnsi="Times New Roman" w:cs="Times New Roman"/>
          <w:b/>
          <w:sz w:val="24"/>
          <w:szCs w:val="24"/>
          <w:rPrChange w:id="1" w:author="Iryna Lozinska" w:date="2021-01-04T15:37:00Z">
            <w:rPr>
              <w:b/>
            </w:rPr>
          </w:rPrChange>
        </w:rPr>
        <w:t>ДОГОВІР № ______</w:t>
      </w:r>
    </w:p>
    <w:p w14:paraId="40B4DAE7" w14:textId="77777777" w:rsidR="0069609D" w:rsidRPr="007B72B4" w:rsidRDefault="0069609D">
      <w:pPr>
        <w:rPr>
          <w:rFonts w:ascii="Times New Roman" w:hAnsi="Times New Roman" w:cs="Times New Roman"/>
          <w:sz w:val="24"/>
          <w:szCs w:val="24"/>
          <w:rPrChange w:id="2" w:author="Iryna Lozinska" w:date="2021-01-04T15:37:00Z">
            <w:rPr/>
          </w:rPrChange>
        </w:rPr>
      </w:pPr>
    </w:p>
    <w:p w14:paraId="753E966C" w14:textId="29964016" w:rsidR="0069609D" w:rsidRPr="007B72B4" w:rsidRDefault="009F4C33" w:rsidP="007B72B4">
      <w:pPr>
        <w:rPr>
          <w:rFonts w:ascii="Times New Roman" w:hAnsi="Times New Roman" w:cs="Times New Roman"/>
          <w:sz w:val="24"/>
          <w:szCs w:val="24"/>
          <w:rPrChange w:id="3" w:author="Iryna Lozinska" w:date="2021-01-04T15:37:00Z">
            <w:rPr/>
          </w:rPrChange>
        </w:rPr>
        <w:pPrChange w:id="4" w:author="Iryna Lozinska" w:date="2021-01-04T15:37:00Z">
          <w:pPr>
            <w:ind w:firstLine="708"/>
          </w:pPr>
        </w:pPrChange>
      </w:pPr>
      <w:r w:rsidRPr="007B72B4">
        <w:rPr>
          <w:rFonts w:ascii="Times New Roman" w:hAnsi="Times New Roman" w:cs="Times New Roman"/>
          <w:sz w:val="24"/>
          <w:szCs w:val="24"/>
          <w:rPrChange w:id="5" w:author="Iryna Lozinska" w:date="2021-01-04T15:37:00Z">
            <w:rPr/>
          </w:rPrChange>
        </w:rPr>
        <w:t xml:space="preserve">м. Київ  </w:t>
      </w:r>
      <w:del w:id="6" w:author="Iryna Lozinska" w:date="2021-01-04T15:37:00Z">
        <w:r w:rsidRPr="007B72B4" w:rsidDel="007B72B4">
          <w:rPr>
            <w:rFonts w:ascii="Times New Roman" w:hAnsi="Times New Roman" w:cs="Times New Roman"/>
            <w:sz w:val="24"/>
            <w:szCs w:val="24"/>
            <w:rPrChange w:id="7" w:author="Iryna Lozinska" w:date="2021-01-04T15:37:00Z">
              <w:rPr/>
            </w:rPrChange>
          </w:rPr>
          <w:delText xml:space="preserve">                                  </w:delText>
        </w:r>
      </w:del>
      <w:del w:id="8" w:author="Iryna Lozinska" w:date="2021-01-04T15:38:00Z">
        <w:r w:rsidRPr="007B72B4" w:rsidDel="007B72B4">
          <w:rPr>
            <w:rFonts w:ascii="Times New Roman" w:hAnsi="Times New Roman" w:cs="Times New Roman"/>
            <w:sz w:val="24"/>
            <w:szCs w:val="24"/>
            <w:rPrChange w:id="9" w:author="Iryna Lozinska" w:date="2021-01-04T15:37:00Z">
              <w:rPr/>
            </w:rPrChange>
          </w:rPr>
          <w:delText xml:space="preserve">     </w:delText>
        </w:r>
        <w:r w:rsidRPr="007B72B4" w:rsidDel="007B72B4">
          <w:rPr>
            <w:rFonts w:ascii="Times New Roman" w:hAnsi="Times New Roman" w:cs="Times New Roman"/>
            <w:sz w:val="24"/>
            <w:szCs w:val="24"/>
            <w:rPrChange w:id="10" w:author="Iryna Lozinska" w:date="2021-01-04T15:37:00Z">
              <w:rPr/>
            </w:rPrChange>
          </w:rPr>
          <w:delText xml:space="preserve">                                           </w:delText>
        </w:r>
      </w:del>
      <w:r w:rsidRPr="007B72B4">
        <w:rPr>
          <w:rFonts w:ascii="Times New Roman" w:hAnsi="Times New Roman" w:cs="Times New Roman"/>
          <w:sz w:val="24"/>
          <w:szCs w:val="24"/>
          <w:rPrChange w:id="11" w:author="Iryna Lozinska" w:date="2021-01-04T15:37:00Z">
            <w:rPr/>
          </w:rPrChange>
        </w:rPr>
        <w:t xml:space="preserve">                         </w:t>
      </w:r>
      <w:r w:rsidRPr="007B72B4">
        <w:rPr>
          <w:rFonts w:ascii="Times New Roman" w:hAnsi="Times New Roman" w:cs="Times New Roman"/>
          <w:sz w:val="24"/>
          <w:szCs w:val="24"/>
          <w:rPrChange w:id="12" w:author="Iryna Lozinska" w:date="2021-01-04T15:37:00Z">
            <w:rPr/>
          </w:rPrChange>
        </w:rPr>
        <w:t>«___</w:t>
      </w:r>
      <w:r w:rsidRPr="007B72B4">
        <w:rPr>
          <w:rFonts w:ascii="Times New Roman" w:hAnsi="Times New Roman" w:cs="Times New Roman"/>
          <w:sz w:val="24"/>
          <w:szCs w:val="24"/>
          <w:rPrChange w:id="13" w:author="Iryna Lozinska" w:date="2021-01-04T15:37:00Z">
            <w:rPr/>
          </w:rPrChange>
        </w:rPr>
        <w:t>_</w:t>
      </w:r>
      <w:r w:rsidRPr="007B72B4">
        <w:rPr>
          <w:rFonts w:ascii="Times New Roman" w:hAnsi="Times New Roman" w:cs="Times New Roman"/>
          <w:sz w:val="24"/>
          <w:szCs w:val="24"/>
          <w:rPrChange w:id="14" w:author="Iryna Lozinska" w:date="2021-01-04T15:37:00Z">
            <w:rPr/>
          </w:rPrChange>
        </w:rPr>
        <w:t>_</w:t>
      </w:r>
      <w:r w:rsidRPr="007B72B4">
        <w:rPr>
          <w:rFonts w:ascii="Times New Roman" w:hAnsi="Times New Roman" w:cs="Times New Roman"/>
          <w:sz w:val="24"/>
          <w:szCs w:val="24"/>
          <w:rPrChange w:id="15" w:author="Iryna Lozinska" w:date="2021-01-04T15:37:00Z">
            <w:rPr/>
          </w:rPrChange>
        </w:rPr>
        <w:t>_</w:t>
      </w:r>
      <w:r w:rsidRPr="007B72B4">
        <w:rPr>
          <w:rFonts w:ascii="Times New Roman" w:hAnsi="Times New Roman" w:cs="Times New Roman"/>
          <w:sz w:val="24"/>
          <w:szCs w:val="24"/>
          <w:rPrChange w:id="16" w:author="Iryna Lozinska" w:date="2021-01-04T15:37:00Z">
            <w:rPr/>
          </w:rPrChange>
        </w:rPr>
        <w:t>» __</w:t>
      </w:r>
      <w:r w:rsidRPr="007B72B4">
        <w:rPr>
          <w:rFonts w:ascii="Times New Roman" w:hAnsi="Times New Roman" w:cs="Times New Roman"/>
          <w:sz w:val="24"/>
          <w:szCs w:val="24"/>
          <w:rPrChange w:id="17" w:author="Iryna Lozinska" w:date="2021-01-04T15:37:00Z">
            <w:rPr/>
          </w:rPrChange>
        </w:rPr>
        <w:t>_</w:t>
      </w:r>
      <w:r w:rsidRPr="007B72B4">
        <w:rPr>
          <w:rFonts w:ascii="Times New Roman" w:hAnsi="Times New Roman" w:cs="Times New Roman"/>
          <w:sz w:val="24"/>
          <w:szCs w:val="24"/>
          <w:rPrChange w:id="18" w:author="Iryna Lozinska" w:date="2021-01-04T15:37:00Z">
            <w:rPr/>
          </w:rPrChange>
        </w:rPr>
        <w:t>_</w:t>
      </w:r>
      <w:r w:rsidRPr="007B72B4">
        <w:rPr>
          <w:rFonts w:ascii="Times New Roman" w:hAnsi="Times New Roman" w:cs="Times New Roman"/>
          <w:sz w:val="24"/>
          <w:szCs w:val="24"/>
          <w:rPrChange w:id="19" w:author="Iryna Lozinska" w:date="2021-01-04T15:37:00Z">
            <w:rPr/>
          </w:rPrChange>
        </w:rPr>
        <w:t>_</w:t>
      </w:r>
      <w:r w:rsidRPr="007B72B4">
        <w:rPr>
          <w:rFonts w:ascii="Times New Roman" w:hAnsi="Times New Roman" w:cs="Times New Roman"/>
          <w:sz w:val="24"/>
          <w:szCs w:val="24"/>
          <w:rPrChange w:id="20" w:author="Iryna Lozinska" w:date="2021-01-04T15:37:00Z">
            <w:rPr/>
          </w:rPrChange>
        </w:rPr>
        <w:t>_</w:t>
      </w:r>
      <w:r w:rsidRPr="007B72B4">
        <w:rPr>
          <w:rFonts w:ascii="Times New Roman" w:hAnsi="Times New Roman" w:cs="Times New Roman"/>
          <w:sz w:val="24"/>
          <w:szCs w:val="24"/>
          <w:rPrChange w:id="21" w:author="Iryna Lozinska" w:date="2021-01-04T15:37:00Z">
            <w:rPr/>
          </w:rPrChange>
        </w:rPr>
        <w:t>_</w:t>
      </w:r>
      <w:r w:rsidRPr="007B72B4">
        <w:rPr>
          <w:rFonts w:ascii="Times New Roman" w:hAnsi="Times New Roman" w:cs="Times New Roman"/>
          <w:sz w:val="24"/>
          <w:szCs w:val="24"/>
          <w:rPrChange w:id="22" w:author="Iryna Lozinska" w:date="2021-01-04T15:37:00Z">
            <w:rPr/>
          </w:rPrChange>
        </w:rPr>
        <w:t>_</w:t>
      </w:r>
      <w:r w:rsidRPr="007B72B4">
        <w:rPr>
          <w:rFonts w:ascii="Times New Roman" w:hAnsi="Times New Roman" w:cs="Times New Roman"/>
          <w:sz w:val="24"/>
          <w:szCs w:val="24"/>
          <w:rPrChange w:id="23" w:author="Iryna Lozinska" w:date="2021-01-04T15:37:00Z">
            <w:rPr/>
          </w:rPrChange>
        </w:rPr>
        <w:t>_</w:t>
      </w:r>
      <w:r w:rsidRPr="007B72B4">
        <w:rPr>
          <w:rFonts w:ascii="Times New Roman" w:hAnsi="Times New Roman" w:cs="Times New Roman"/>
          <w:sz w:val="24"/>
          <w:szCs w:val="24"/>
          <w:rPrChange w:id="24" w:author="Iryna Lozinska" w:date="2021-01-04T15:37:00Z">
            <w:rPr/>
          </w:rPrChange>
        </w:rPr>
        <w:t xml:space="preserve"> </w:t>
      </w:r>
      <w:r w:rsidRPr="007B72B4">
        <w:rPr>
          <w:rFonts w:ascii="Times New Roman" w:hAnsi="Times New Roman" w:cs="Times New Roman"/>
          <w:sz w:val="24"/>
          <w:szCs w:val="24"/>
          <w:rPrChange w:id="25" w:author="Iryna Lozinska" w:date="2021-01-04T15:37:00Z">
            <w:rPr/>
          </w:rPrChange>
        </w:rPr>
        <w:t>2020 р.</w:t>
      </w:r>
    </w:p>
    <w:p w14:paraId="7D1DAA83" w14:textId="77777777" w:rsidR="0069609D" w:rsidRPr="007B72B4" w:rsidRDefault="009F4C33">
      <w:pPr>
        <w:rPr>
          <w:rFonts w:ascii="Times New Roman" w:hAnsi="Times New Roman" w:cs="Times New Roman"/>
          <w:sz w:val="24"/>
          <w:szCs w:val="24"/>
          <w:rPrChange w:id="26" w:author="Iryna Lozinska" w:date="2021-01-04T15:37:00Z">
            <w:rPr/>
          </w:rPrChange>
        </w:rPr>
      </w:pPr>
      <w:r w:rsidRPr="007B72B4">
        <w:rPr>
          <w:rFonts w:ascii="Times New Roman" w:hAnsi="Times New Roman" w:cs="Times New Roman"/>
          <w:sz w:val="24"/>
          <w:szCs w:val="24"/>
          <w:rPrChange w:id="27" w:author="Iryna Lozinska" w:date="2021-01-04T15:37:00Z">
            <w:rPr/>
          </w:rPrChange>
        </w:rPr>
        <w:t xml:space="preserve"> </w:t>
      </w:r>
    </w:p>
    <w:p w14:paraId="76235866" w14:textId="77777777" w:rsidR="0069609D" w:rsidRPr="007B72B4" w:rsidRDefault="009F4C33">
      <w:pPr>
        <w:spacing w:after="0"/>
        <w:ind w:firstLine="284"/>
        <w:jc w:val="both"/>
        <w:rPr>
          <w:rFonts w:ascii="Times New Roman" w:hAnsi="Times New Roman" w:cs="Times New Roman"/>
          <w:sz w:val="24"/>
          <w:szCs w:val="24"/>
          <w:rPrChange w:id="28" w:author="Iryna Lozinska" w:date="2021-01-04T15:37:00Z">
            <w:rPr/>
          </w:rPrChange>
        </w:rPr>
      </w:pPr>
      <w:r w:rsidRPr="007B72B4">
        <w:rPr>
          <w:rFonts w:ascii="Times New Roman" w:hAnsi="Times New Roman" w:cs="Times New Roman"/>
          <w:b/>
          <w:sz w:val="24"/>
          <w:szCs w:val="24"/>
          <w:rPrChange w:id="29" w:author="Iryna Lozinska" w:date="2021-01-04T15:37:00Z">
            <w:rPr>
              <w:b/>
            </w:rPr>
          </w:rPrChange>
        </w:rPr>
        <w:t xml:space="preserve">Приватне підприємство «Клініка </w:t>
      </w:r>
      <w:proofErr w:type="spellStart"/>
      <w:r w:rsidRPr="007B72B4">
        <w:rPr>
          <w:rFonts w:ascii="Times New Roman" w:hAnsi="Times New Roman" w:cs="Times New Roman"/>
          <w:b/>
          <w:sz w:val="24"/>
          <w:szCs w:val="24"/>
          <w:rPrChange w:id="30" w:author="Iryna Lozinska" w:date="2021-01-04T15:37:00Z">
            <w:rPr>
              <w:b/>
            </w:rPr>
          </w:rPrChange>
        </w:rPr>
        <w:t>антистаріння</w:t>
      </w:r>
      <w:proofErr w:type="spellEnd"/>
      <w:r w:rsidRPr="007B72B4">
        <w:rPr>
          <w:rFonts w:ascii="Times New Roman" w:hAnsi="Times New Roman" w:cs="Times New Roman"/>
          <w:b/>
          <w:sz w:val="24"/>
          <w:szCs w:val="24"/>
          <w:rPrChange w:id="31" w:author="Iryna Lozinska" w:date="2021-01-04T15:37:00Z">
            <w:rPr>
              <w:b/>
            </w:rPr>
          </w:rPrChange>
        </w:rPr>
        <w:t xml:space="preserve"> Медиком»</w:t>
      </w:r>
      <w:r w:rsidRPr="007B72B4">
        <w:rPr>
          <w:rFonts w:ascii="Times New Roman" w:hAnsi="Times New Roman" w:cs="Times New Roman"/>
          <w:sz w:val="24"/>
          <w:szCs w:val="24"/>
          <w:rPrChange w:id="32" w:author="Iryna Lozinska" w:date="2021-01-04T15:37:00Z">
            <w:rPr/>
          </w:rPrChange>
        </w:rPr>
        <w:t xml:space="preserve">, надалі іменоване </w:t>
      </w:r>
      <w:r w:rsidRPr="007B72B4">
        <w:rPr>
          <w:rFonts w:ascii="Times New Roman" w:hAnsi="Times New Roman" w:cs="Times New Roman"/>
          <w:b/>
          <w:sz w:val="24"/>
          <w:szCs w:val="24"/>
          <w:rPrChange w:id="33" w:author="Iryna Lozinska" w:date="2021-01-04T15:37:00Z">
            <w:rPr>
              <w:b/>
            </w:rPr>
          </w:rPrChange>
        </w:rPr>
        <w:t>ВИКОНАВЕЦЬ</w:t>
      </w:r>
      <w:r w:rsidRPr="007B72B4">
        <w:rPr>
          <w:rFonts w:ascii="Times New Roman" w:hAnsi="Times New Roman" w:cs="Times New Roman"/>
          <w:sz w:val="24"/>
          <w:szCs w:val="24"/>
          <w:rPrChange w:id="34" w:author="Iryna Lozinska" w:date="2021-01-04T15:37:00Z">
            <w:rPr/>
          </w:rPrChange>
        </w:rPr>
        <w:t xml:space="preserve">, в особі директора </w:t>
      </w:r>
      <w:proofErr w:type="spellStart"/>
      <w:r w:rsidRPr="007B72B4">
        <w:rPr>
          <w:rFonts w:ascii="Times New Roman" w:hAnsi="Times New Roman" w:cs="Times New Roman"/>
          <w:sz w:val="24"/>
          <w:szCs w:val="24"/>
          <w:u w:val="single"/>
          <w:rPrChange w:id="35" w:author="Iryna Lozinska" w:date="2021-01-04T15:37:00Z">
            <w:rPr>
              <w:u w:val="single"/>
            </w:rPr>
          </w:rPrChange>
        </w:rPr>
        <w:t>Примака</w:t>
      </w:r>
      <w:proofErr w:type="spellEnd"/>
      <w:r w:rsidRPr="007B72B4">
        <w:rPr>
          <w:rFonts w:ascii="Times New Roman" w:hAnsi="Times New Roman" w:cs="Times New Roman"/>
          <w:sz w:val="24"/>
          <w:szCs w:val="24"/>
          <w:u w:val="single"/>
          <w:rPrChange w:id="36" w:author="Iryna Lozinska" w:date="2021-01-04T15:37:00Z">
            <w:rPr>
              <w:u w:val="single"/>
            </w:rPr>
          </w:rPrChange>
        </w:rPr>
        <w:t xml:space="preserve"> Олександра Івановича</w:t>
      </w:r>
      <w:r w:rsidRPr="007B72B4">
        <w:rPr>
          <w:rFonts w:ascii="Times New Roman" w:hAnsi="Times New Roman" w:cs="Times New Roman"/>
          <w:sz w:val="24"/>
          <w:szCs w:val="24"/>
          <w:rPrChange w:id="37" w:author="Iryna Lozinska" w:date="2021-01-04T15:37:00Z">
            <w:rPr/>
          </w:rPrChange>
        </w:rPr>
        <w:t xml:space="preserve">, який діє на підставі Статуту з одного боку та має статус платника податку на прибуток на загальних підставах, та _______________________________________________________________________________________, </w:t>
      </w:r>
    </w:p>
    <w:p w14:paraId="45034827" w14:textId="77777777" w:rsidR="0069609D" w:rsidRPr="007B72B4" w:rsidRDefault="009F4C33">
      <w:pPr>
        <w:spacing w:after="0"/>
        <w:jc w:val="both"/>
        <w:rPr>
          <w:rFonts w:ascii="Times New Roman" w:hAnsi="Times New Roman" w:cs="Times New Roman"/>
          <w:sz w:val="24"/>
          <w:szCs w:val="24"/>
          <w:rPrChange w:id="38" w:author="Iryna Lozinska" w:date="2021-01-04T15:37:00Z">
            <w:rPr/>
          </w:rPrChange>
        </w:rPr>
      </w:pPr>
      <w:r w:rsidRPr="007B72B4">
        <w:rPr>
          <w:rFonts w:ascii="Times New Roman" w:hAnsi="Times New Roman" w:cs="Times New Roman"/>
          <w:sz w:val="24"/>
          <w:szCs w:val="24"/>
          <w:rPrChange w:id="39" w:author="Iryna Lozinska" w:date="2021-01-04T15:37:00Z">
            <w:rPr/>
          </w:rPrChange>
        </w:rPr>
        <w:t xml:space="preserve">що </w:t>
      </w:r>
      <w:r w:rsidRPr="007B72B4">
        <w:rPr>
          <w:rFonts w:ascii="Times New Roman" w:hAnsi="Times New Roman" w:cs="Times New Roman"/>
          <w:sz w:val="24"/>
          <w:szCs w:val="24"/>
          <w:rPrChange w:id="40" w:author="Iryna Lozinska" w:date="2021-01-04T15:37:00Z">
            <w:rPr/>
          </w:rPrChange>
        </w:rPr>
        <w:t xml:space="preserve">має статус платника _____________________________________________________________, надалі іменована </w:t>
      </w:r>
      <w:r w:rsidRPr="007B72B4">
        <w:rPr>
          <w:rFonts w:ascii="Times New Roman" w:hAnsi="Times New Roman" w:cs="Times New Roman"/>
          <w:b/>
          <w:sz w:val="24"/>
          <w:szCs w:val="24"/>
          <w:rPrChange w:id="41" w:author="Iryna Lozinska" w:date="2021-01-04T15:37:00Z">
            <w:rPr>
              <w:b/>
            </w:rPr>
          </w:rPrChange>
        </w:rPr>
        <w:t>ЗАМОВНИК</w:t>
      </w:r>
      <w:r w:rsidRPr="007B72B4">
        <w:rPr>
          <w:rFonts w:ascii="Times New Roman" w:hAnsi="Times New Roman" w:cs="Times New Roman"/>
          <w:sz w:val="24"/>
          <w:szCs w:val="24"/>
          <w:rPrChange w:id="42" w:author="Iryna Lozinska" w:date="2021-01-04T15:37:00Z">
            <w:rPr/>
          </w:rPrChange>
        </w:rPr>
        <w:t>, в особі ______________________________________________________, що діє на підставі Статуту, з іншого бок</w:t>
      </w:r>
      <w:r w:rsidRPr="007B72B4">
        <w:rPr>
          <w:rFonts w:ascii="Times New Roman" w:hAnsi="Times New Roman" w:cs="Times New Roman"/>
          <w:sz w:val="24"/>
          <w:szCs w:val="24"/>
          <w:rPrChange w:id="43" w:author="Iryna Lozinska" w:date="2021-01-04T15:37:00Z">
            <w:rPr/>
          </w:rPrChange>
        </w:rPr>
        <w:t>у уклали цей договір про таке:</w:t>
      </w:r>
    </w:p>
    <w:p w14:paraId="29F3C6D4" w14:textId="77777777" w:rsidR="0069609D" w:rsidRPr="007B72B4" w:rsidRDefault="009F4C33">
      <w:pPr>
        <w:pStyle w:val="a8"/>
        <w:numPr>
          <w:ilvl w:val="0"/>
          <w:numId w:val="1"/>
        </w:numPr>
        <w:spacing w:before="240"/>
        <w:ind w:left="426" w:hanging="426"/>
        <w:jc w:val="center"/>
        <w:rPr>
          <w:rFonts w:ascii="Times New Roman" w:hAnsi="Times New Roman" w:cs="Times New Roman"/>
          <w:b/>
          <w:sz w:val="24"/>
          <w:szCs w:val="24"/>
          <w:rPrChange w:id="44" w:author="Iryna Lozinska" w:date="2021-01-04T15:37:00Z">
            <w:rPr>
              <w:b/>
            </w:rPr>
          </w:rPrChange>
        </w:rPr>
      </w:pPr>
      <w:r w:rsidRPr="007B72B4">
        <w:rPr>
          <w:rFonts w:ascii="Times New Roman" w:hAnsi="Times New Roman" w:cs="Times New Roman"/>
          <w:b/>
          <w:sz w:val="24"/>
          <w:szCs w:val="24"/>
          <w:rPrChange w:id="45" w:author="Iryna Lozinska" w:date="2021-01-04T15:37:00Z">
            <w:rPr>
              <w:b/>
            </w:rPr>
          </w:rPrChange>
        </w:rPr>
        <w:t>ПРЕДМЕТ ДОГ</w:t>
      </w:r>
      <w:r w:rsidRPr="007B72B4">
        <w:rPr>
          <w:rFonts w:ascii="Times New Roman" w:hAnsi="Times New Roman" w:cs="Times New Roman"/>
          <w:b/>
          <w:sz w:val="24"/>
          <w:szCs w:val="24"/>
          <w:rPrChange w:id="46" w:author="Iryna Lozinska" w:date="2021-01-04T15:37:00Z">
            <w:rPr>
              <w:b/>
            </w:rPr>
          </w:rPrChange>
        </w:rPr>
        <w:t>ОВОРУ</w:t>
      </w:r>
    </w:p>
    <w:p w14:paraId="081F7182" w14:textId="77777777" w:rsidR="0069609D" w:rsidRPr="007B72B4" w:rsidRDefault="009F4C33">
      <w:pPr>
        <w:pStyle w:val="a8"/>
        <w:numPr>
          <w:ilvl w:val="1"/>
          <w:numId w:val="1"/>
        </w:numPr>
        <w:ind w:left="426" w:hanging="426"/>
        <w:jc w:val="both"/>
        <w:rPr>
          <w:rFonts w:ascii="Times New Roman" w:hAnsi="Times New Roman" w:cs="Times New Roman"/>
          <w:sz w:val="24"/>
          <w:szCs w:val="24"/>
          <w:rPrChange w:id="47" w:author="Iryna Lozinska" w:date="2021-01-04T15:37:00Z">
            <w:rPr/>
          </w:rPrChange>
        </w:rPr>
      </w:pPr>
      <w:r w:rsidRPr="007B72B4">
        <w:rPr>
          <w:rFonts w:ascii="Times New Roman" w:hAnsi="Times New Roman" w:cs="Times New Roman"/>
          <w:sz w:val="24"/>
          <w:szCs w:val="24"/>
          <w:rPrChange w:id="48" w:author="Iryna Lozinska" w:date="2021-01-04T15:37:00Z">
            <w:rPr/>
          </w:rPrChange>
        </w:rPr>
        <w:t>Надання послуг з проведення лабораторних досліджень.</w:t>
      </w:r>
    </w:p>
    <w:p w14:paraId="39524E6F" w14:textId="77777777" w:rsidR="0069609D" w:rsidRPr="007B72B4" w:rsidRDefault="009F4C33">
      <w:pPr>
        <w:pStyle w:val="a8"/>
        <w:numPr>
          <w:ilvl w:val="1"/>
          <w:numId w:val="1"/>
        </w:numPr>
        <w:ind w:left="426" w:hanging="426"/>
        <w:jc w:val="both"/>
        <w:rPr>
          <w:rFonts w:ascii="Times New Roman" w:hAnsi="Times New Roman" w:cs="Times New Roman"/>
          <w:sz w:val="24"/>
          <w:szCs w:val="24"/>
          <w:rPrChange w:id="49" w:author="Iryna Lozinska" w:date="2021-01-04T15:37:00Z">
            <w:rPr/>
          </w:rPrChange>
        </w:rPr>
      </w:pPr>
      <w:r w:rsidRPr="007B72B4">
        <w:rPr>
          <w:rFonts w:ascii="Times New Roman" w:hAnsi="Times New Roman" w:cs="Times New Roman"/>
          <w:sz w:val="24"/>
          <w:szCs w:val="24"/>
          <w:rPrChange w:id="50" w:author="Iryna Lozinska" w:date="2021-01-04T15:37:00Z">
            <w:rPr/>
          </w:rPrChange>
        </w:rPr>
        <w:t>Перелік лабораторних досліджень зазначений у Додатку № 1, який є невід’ємною частиною договору.</w:t>
      </w:r>
    </w:p>
    <w:p w14:paraId="2597D9BC" w14:textId="77777777" w:rsidR="0069609D" w:rsidRPr="007B72B4" w:rsidRDefault="009F4C33">
      <w:pPr>
        <w:pStyle w:val="a8"/>
        <w:numPr>
          <w:ilvl w:val="0"/>
          <w:numId w:val="1"/>
        </w:numPr>
        <w:spacing w:before="240"/>
        <w:ind w:left="426" w:hanging="426"/>
        <w:jc w:val="center"/>
        <w:rPr>
          <w:rFonts w:ascii="Times New Roman" w:hAnsi="Times New Roman" w:cs="Times New Roman"/>
          <w:b/>
          <w:sz w:val="24"/>
          <w:szCs w:val="24"/>
          <w:rPrChange w:id="51" w:author="Iryna Lozinska" w:date="2021-01-04T15:37:00Z">
            <w:rPr>
              <w:b/>
            </w:rPr>
          </w:rPrChange>
        </w:rPr>
      </w:pPr>
      <w:r w:rsidRPr="007B72B4">
        <w:rPr>
          <w:rFonts w:ascii="Times New Roman" w:hAnsi="Times New Roman" w:cs="Times New Roman"/>
          <w:b/>
          <w:sz w:val="24"/>
          <w:szCs w:val="24"/>
          <w:rPrChange w:id="52" w:author="Iryna Lozinska" w:date="2021-01-04T15:37:00Z">
            <w:rPr>
              <w:b/>
            </w:rPr>
          </w:rPrChange>
        </w:rPr>
        <w:t>ПРАВА ТА ОБОВ'ЯЗКИ СТОРІН</w:t>
      </w:r>
    </w:p>
    <w:p w14:paraId="4D88B9DE" w14:textId="77777777" w:rsidR="0069609D" w:rsidRPr="007B72B4" w:rsidRDefault="009F4C33">
      <w:pPr>
        <w:pStyle w:val="a8"/>
        <w:numPr>
          <w:ilvl w:val="1"/>
          <w:numId w:val="1"/>
        </w:numPr>
        <w:ind w:left="426" w:hanging="426"/>
        <w:jc w:val="both"/>
        <w:rPr>
          <w:rFonts w:ascii="Times New Roman" w:hAnsi="Times New Roman" w:cs="Times New Roman"/>
          <w:b/>
          <w:sz w:val="24"/>
          <w:szCs w:val="24"/>
          <w:rPrChange w:id="53" w:author="Iryna Lozinska" w:date="2021-01-04T15:37:00Z">
            <w:rPr>
              <w:b/>
            </w:rPr>
          </w:rPrChange>
        </w:rPr>
      </w:pPr>
      <w:r w:rsidRPr="007B72B4">
        <w:rPr>
          <w:rFonts w:ascii="Times New Roman" w:hAnsi="Times New Roman" w:cs="Times New Roman"/>
          <w:b/>
          <w:sz w:val="24"/>
          <w:szCs w:val="24"/>
          <w:rPrChange w:id="54" w:author="Iryna Lozinska" w:date="2021-01-04T15:37:00Z">
            <w:rPr>
              <w:b/>
            </w:rPr>
          </w:rPrChange>
        </w:rPr>
        <w:t>ЗАМОВНИК</w:t>
      </w:r>
      <w:r w:rsidRPr="007B72B4">
        <w:rPr>
          <w:rFonts w:ascii="Times New Roman" w:hAnsi="Times New Roman" w:cs="Times New Roman"/>
          <w:sz w:val="24"/>
          <w:szCs w:val="24"/>
          <w:rPrChange w:id="55" w:author="Iryna Lozinska" w:date="2021-01-04T15:37:00Z">
            <w:rPr/>
          </w:rPrChange>
        </w:rPr>
        <w:t xml:space="preserve"> має право:</w:t>
      </w:r>
    </w:p>
    <w:p w14:paraId="114F58CF"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56" w:author="Iryna Lozinska" w:date="2021-01-04T15:37:00Z">
            <w:rPr>
              <w:b/>
            </w:rPr>
          </w:rPrChange>
        </w:rPr>
      </w:pPr>
      <w:r w:rsidRPr="007B72B4">
        <w:rPr>
          <w:rFonts w:ascii="Times New Roman" w:hAnsi="Times New Roman" w:cs="Times New Roman"/>
          <w:sz w:val="24"/>
          <w:szCs w:val="24"/>
          <w:rPrChange w:id="57" w:author="Iryna Lozinska" w:date="2021-01-04T15:37:00Z">
            <w:rPr/>
          </w:rPrChange>
        </w:rPr>
        <w:t>Провести забір матеріалу для проведення лабораторних до</w:t>
      </w:r>
      <w:r w:rsidRPr="007B72B4">
        <w:rPr>
          <w:rFonts w:ascii="Times New Roman" w:hAnsi="Times New Roman" w:cs="Times New Roman"/>
          <w:sz w:val="24"/>
          <w:szCs w:val="24"/>
          <w:rPrChange w:id="58" w:author="Iryna Lozinska" w:date="2021-01-04T15:37:00Z">
            <w:rPr/>
          </w:rPrChange>
        </w:rPr>
        <w:t>сліджень власними силами та на власній території з використанням тест-наборів, що надаються ВИКОНАВЦЕМ;</w:t>
      </w:r>
    </w:p>
    <w:p w14:paraId="2C0ECAE7"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59" w:author="Iryna Lozinska" w:date="2021-01-04T15:37:00Z">
            <w:rPr>
              <w:b/>
            </w:rPr>
          </w:rPrChange>
        </w:rPr>
      </w:pPr>
      <w:r w:rsidRPr="007B72B4">
        <w:rPr>
          <w:rFonts w:ascii="Times New Roman" w:hAnsi="Times New Roman" w:cs="Times New Roman"/>
          <w:sz w:val="24"/>
          <w:szCs w:val="24"/>
          <w:rPrChange w:id="60" w:author="Iryna Lozinska" w:date="2021-01-04T15:37:00Z">
            <w:rPr/>
          </w:rPrChange>
        </w:rPr>
        <w:t>У разі недотримання ВИКОНАВЦЕМ своїх обов’язків за цим договором, вимагати від ВИКОНАВЦЯ усунення виявлених недоліків.</w:t>
      </w:r>
    </w:p>
    <w:p w14:paraId="4E8AC141" w14:textId="77777777" w:rsidR="0069609D" w:rsidRPr="007B72B4" w:rsidRDefault="009F4C33">
      <w:pPr>
        <w:pStyle w:val="a8"/>
        <w:numPr>
          <w:ilvl w:val="1"/>
          <w:numId w:val="1"/>
        </w:numPr>
        <w:ind w:left="426" w:hanging="426"/>
        <w:jc w:val="both"/>
        <w:rPr>
          <w:rFonts w:ascii="Times New Roman" w:hAnsi="Times New Roman" w:cs="Times New Roman"/>
          <w:b/>
          <w:sz w:val="24"/>
          <w:szCs w:val="24"/>
          <w:rPrChange w:id="61" w:author="Iryna Lozinska" w:date="2021-01-04T15:37:00Z">
            <w:rPr>
              <w:b/>
            </w:rPr>
          </w:rPrChange>
        </w:rPr>
      </w:pPr>
      <w:r w:rsidRPr="007B72B4">
        <w:rPr>
          <w:rFonts w:ascii="Times New Roman" w:hAnsi="Times New Roman" w:cs="Times New Roman"/>
          <w:b/>
          <w:sz w:val="24"/>
          <w:szCs w:val="24"/>
          <w:rPrChange w:id="62" w:author="Iryna Lozinska" w:date="2021-01-04T15:37:00Z">
            <w:rPr>
              <w:b/>
            </w:rPr>
          </w:rPrChange>
        </w:rPr>
        <w:t>ЗАМОВНИК</w:t>
      </w:r>
      <w:r w:rsidRPr="007B72B4">
        <w:rPr>
          <w:rFonts w:ascii="Times New Roman" w:hAnsi="Times New Roman" w:cs="Times New Roman"/>
          <w:sz w:val="24"/>
          <w:szCs w:val="24"/>
          <w:rPrChange w:id="63" w:author="Iryna Lozinska" w:date="2021-01-04T15:37:00Z">
            <w:rPr/>
          </w:rPrChange>
        </w:rPr>
        <w:t xml:space="preserve"> зобов’язаний:</w:t>
      </w:r>
    </w:p>
    <w:p w14:paraId="3C24C370"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64" w:author="Iryna Lozinska" w:date="2021-01-04T15:37:00Z">
            <w:rPr>
              <w:b/>
            </w:rPr>
          </w:rPrChange>
        </w:rPr>
      </w:pPr>
      <w:r w:rsidRPr="007B72B4">
        <w:rPr>
          <w:rFonts w:ascii="Times New Roman" w:hAnsi="Times New Roman" w:cs="Times New Roman"/>
          <w:sz w:val="24"/>
          <w:szCs w:val="24"/>
          <w:rPrChange w:id="65" w:author="Iryna Lozinska" w:date="2021-01-04T15:37:00Z">
            <w:rPr/>
          </w:rPrChange>
        </w:rPr>
        <w:t xml:space="preserve"> Здійснюва</w:t>
      </w:r>
      <w:r w:rsidRPr="007B72B4">
        <w:rPr>
          <w:rFonts w:ascii="Times New Roman" w:hAnsi="Times New Roman" w:cs="Times New Roman"/>
          <w:sz w:val="24"/>
          <w:szCs w:val="24"/>
          <w:rPrChange w:id="66" w:author="Iryna Lozinska" w:date="2021-01-04T15:37:00Z">
            <w:rPr/>
          </w:rPrChange>
        </w:rPr>
        <w:t xml:space="preserve">ти забір та зберігання </w:t>
      </w:r>
      <w:proofErr w:type="spellStart"/>
      <w:r w:rsidRPr="007B72B4">
        <w:rPr>
          <w:rFonts w:ascii="Times New Roman" w:hAnsi="Times New Roman" w:cs="Times New Roman"/>
          <w:sz w:val="24"/>
          <w:szCs w:val="24"/>
          <w:rPrChange w:id="67" w:author="Iryna Lozinska" w:date="2021-01-04T15:37:00Z">
            <w:rPr/>
          </w:rPrChange>
        </w:rPr>
        <w:t>біоматеріалів</w:t>
      </w:r>
      <w:proofErr w:type="spellEnd"/>
      <w:r w:rsidRPr="007B72B4">
        <w:rPr>
          <w:rFonts w:ascii="Times New Roman" w:hAnsi="Times New Roman" w:cs="Times New Roman"/>
          <w:sz w:val="24"/>
          <w:szCs w:val="24"/>
          <w:rPrChange w:id="68" w:author="Iryna Lozinska" w:date="2021-01-04T15:37:00Z">
            <w:rPr/>
          </w:rPrChange>
        </w:rPr>
        <w:t xml:space="preserve"> перед передачею їх для дослідження ВИКОНАВЦЮ згідно встановлених та чинних в Україні норм та правил;</w:t>
      </w:r>
    </w:p>
    <w:p w14:paraId="696A7DF2"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69" w:author="Iryna Lozinska" w:date="2021-01-04T15:37:00Z">
            <w:rPr>
              <w:b/>
            </w:rPr>
          </w:rPrChange>
        </w:rPr>
      </w:pPr>
      <w:r w:rsidRPr="007B72B4">
        <w:rPr>
          <w:rFonts w:ascii="Times New Roman" w:hAnsi="Times New Roman" w:cs="Times New Roman"/>
          <w:sz w:val="24"/>
          <w:szCs w:val="24"/>
          <w:rPrChange w:id="70" w:author="Iryna Lozinska" w:date="2021-01-04T15:37:00Z">
            <w:rPr/>
          </w:rPrChange>
        </w:rPr>
        <w:t>Здійснювати забір біологічного матеріалу, суворо дотримуючись інструкції з забору біологічного матеріалу;</w:t>
      </w:r>
    </w:p>
    <w:p w14:paraId="356E9A16" w14:textId="315C037A" w:rsidR="0069609D" w:rsidRPr="007B72B4" w:rsidRDefault="009F4C33">
      <w:pPr>
        <w:pStyle w:val="a8"/>
        <w:numPr>
          <w:ilvl w:val="2"/>
          <w:numId w:val="1"/>
        </w:numPr>
        <w:ind w:left="426" w:hanging="426"/>
        <w:jc w:val="both"/>
        <w:rPr>
          <w:rFonts w:ascii="Times New Roman" w:hAnsi="Times New Roman" w:cs="Times New Roman"/>
          <w:b/>
          <w:sz w:val="24"/>
          <w:szCs w:val="24"/>
          <w:rPrChange w:id="71" w:author="Iryna Lozinska" w:date="2021-01-04T15:37:00Z">
            <w:rPr>
              <w:b/>
            </w:rPr>
          </w:rPrChange>
        </w:rPr>
      </w:pPr>
      <w:r w:rsidRPr="007B72B4">
        <w:rPr>
          <w:rFonts w:ascii="Times New Roman" w:hAnsi="Times New Roman" w:cs="Times New Roman"/>
          <w:sz w:val="24"/>
          <w:szCs w:val="24"/>
          <w:rPrChange w:id="72" w:author="Iryna Lozinska" w:date="2021-01-04T15:37:00Z">
            <w:rPr/>
          </w:rPrChange>
        </w:rPr>
        <w:t xml:space="preserve">В узгоджені </w:t>
      </w:r>
      <w:r w:rsidRPr="007B72B4">
        <w:rPr>
          <w:rFonts w:ascii="Times New Roman" w:hAnsi="Times New Roman" w:cs="Times New Roman"/>
          <w:sz w:val="24"/>
          <w:szCs w:val="24"/>
          <w:rPrChange w:id="73" w:author="Iryna Lozinska" w:date="2021-01-04T15:37:00Z">
            <w:rPr/>
          </w:rPrChange>
        </w:rPr>
        <w:t xml:space="preserve">сторонами строки та в установленому порядку передати </w:t>
      </w:r>
      <w:ins w:id="74" w:author="Iryna Lozinska" w:date="2021-01-04T14:34:00Z">
        <w:r w:rsidR="006E73C0" w:rsidRPr="007B72B4">
          <w:rPr>
            <w:rFonts w:ascii="Times New Roman" w:hAnsi="Times New Roman" w:cs="Times New Roman"/>
            <w:sz w:val="24"/>
            <w:szCs w:val="24"/>
            <w:rPrChange w:id="75" w:author="Iryna Lozinska" w:date="2021-01-04T15:37:00Z">
              <w:rPr/>
            </w:rPrChange>
          </w:rPr>
          <w:t xml:space="preserve">представнику </w:t>
        </w:r>
      </w:ins>
      <w:del w:id="76" w:author="Iryna Lozinska" w:date="2021-01-04T14:35:00Z">
        <w:r w:rsidRPr="007B72B4" w:rsidDel="006E73C0">
          <w:rPr>
            <w:rFonts w:ascii="Times New Roman" w:hAnsi="Times New Roman" w:cs="Times New Roman"/>
            <w:sz w:val="24"/>
            <w:szCs w:val="24"/>
            <w:rPrChange w:id="77" w:author="Iryna Lozinska" w:date="2021-01-04T15:37:00Z">
              <w:rPr/>
            </w:rPrChange>
          </w:rPr>
          <w:delText xml:space="preserve">ВИКОНАВЦЮ </w:delText>
        </w:r>
      </w:del>
      <w:ins w:id="78" w:author="Iryna Lozinska" w:date="2021-01-04T14:35:00Z">
        <w:r w:rsidR="006E73C0" w:rsidRPr="007B72B4">
          <w:rPr>
            <w:rFonts w:ascii="Times New Roman" w:hAnsi="Times New Roman" w:cs="Times New Roman"/>
            <w:sz w:val="24"/>
            <w:szCs w:val="24"/>
            <w:rPrChange w:id="79" w:author="Iryna Lozinska" w:date="2021-01-04T15:37:00Z">
              <w:rPr/>
            </w:rPrChange>
          </w:rPr>
          <w:t>ВИКОНАВЦ</w:t>
        </w:r>
        <w:r w:rsidR="006E73C0" w:rsidRPr="007B72B4">
          <w:rPr>
            <w:rFonts w:ascii="Times New Roman" w:hAnsi="Times New Roman" w:cs="Times New Roman"/>
            <w:sz w:val="24"/>
            <w:szCs w:val="24"/>
            <w:rPrChange w:id="80" w:author="Iryna Lozinska" w:date="2021-01-04T15:37:00Z">
              <w:rPr/>
            </w:rPrChange>
          </w:rPr>
          <w:t>Я</w:t>
        </w:r>
        <w:r w:rsidR="006E73C0" w:rsidRPr="007B72B4">
          <w:rPr>
            <w:rFonts w:ascii="Times New Roman" w:hAnsi="Times New Roman" w:cs="Times New Roman"/>
            <w:sz w:val="24"/>
            <w:szCs w:val="24"/>
            <w:rPrChange w:id="81" w:author="Iryna Lozinska" w:date="2021-01-04T15:37:00Z">
              <w:rPr/>
            </w:rPrChange>
          </w:rPr>
          <w:t xml:space="preserve"> </w:t>
        </w:r>
      </w:ins>
      <w:r w:rsidRPr="007B72B4">
        <w:rPr>
          <w:rFonts w:ascii="Times New Roman" w:hAnsi="Times New Roman" w:cs="Times New Roman"/>
          <w:sz w:val="24"/>
          <w:szCs w:val="24"/>
          <w:rPrChange w:id="82" w:author="Iryna Lozinska" w:date="2021-01-04T15:37:00Z">
            <w:rPr/>
          </w:rPrChange>
        </w:rPr>
        <w:t xml:space="preserve">біологічний матеріал, необхідний для проведення лабораторних досліджень; </w:t>
      </w:r>
    </w:p>
    <w:p w14:paraId="6F1A0A6B"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83" w:author="Iryna Lozinska" w:date="2021-01-04T15:37:00Z">
            <w:rPr>
              <w:b/>
            </w:rPr>
          </w:rPrChange>
        </w:rPr>
      </w:pPr>
      <w:r w:rsidRPr="007B72B4">
        <w:rPr>
          <w:rFonts w:ascii="Times New Roman" w:hAnsi="Times New Roman" w:cs="Times New Roman"/>
          <w:sz w:val="24"/>
          <w:szCs w:val="24"/>
          <w:rPrChange w:id="84" w:author="Iryna Lozinska" w:date="2021-01-04T15:37:00Z">
            <w:rPr/>
          </w:rPrChange>
        </w:rPr>
        <w:t>Заповнити направлення встановленої ВИКОНАВЦЕМ форми, яке є підставою для прийняття матеріалів на дослідження.(Додаток №</w:t>
      </w:r>
      <w:r w:rsidRPr="007B72B4">
        <w:rPr>
          <w:rFonts w:ascii="Times New Roman" w:hAnsi="Times New Roman" w:cs="Times New Roman"/>
          <w:sz w:val="24"/>
          <w:szCs w:val="24"/>
          <w:rPrChange w:id="85" w:author="Iryna Lozinska" w:date="2021-01-04T15:37:00Z">
            <w:rPr/>
          </w:rPrChange>
        </w:rPr>
        <w:t>2)</w:t>
      </w:r>
    </w:p>
    <w:p w14:paraId="550E8F33"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86" w:author="Iryna Lozinska" w:date="2021-01-04T15:37:00Z">
            <w:rPr>
              <w:b/>
            </w:rPr>
          </w:rPrChange>
        </w:rPr>
      </w:pPr>
      <w:r w:rsidRPr="007B72B4">
        <w:rPr>
          <w:rFonts w:ascii="Times New Roman" w:hAnsi="Times New Roman" w:cs="Times New Roman"/>
          <w:sz w:val="24"/>
          <w:szCs w:val="24"/>
          <w:rPrChange w:id="87" w:author="Iryna Lozinska" w:date="2021-01-04T15:37:00Z">
            <w:rPr/>
          </w:rPrChange>
        </w:rPr>
        <w:t>Здійснити оплату ВИКОНАВЦЮ за виконані роботи на умовах цього Договору;</w:t>
      </w:r>
    </w:p>
    <w:p w14:paraId="2A9879C3"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88" w:author="Iryna Lozinska" w:date="2021-01-04T15:37:00Z">
            <w:rPr>
              <w:b/>
            </w:rPr>
          </w:rPrChange>
        </w:rPr>
      </w:pPr>
      <w:r w:rsidRPr="007B72B4">
        <w:rPr>
          <w:rFonts w:ascii="Times New Roman" w:hAnsi="Times New Roman" w:cs="Times New Roman"/>
          <w:sz w:val="24"/>
          <w:szCs w:val="24"/>
          <w:rPrChange w:id="89" w:author="Iryna Lozinska" w:date="2021-01-04T15:37:00Z">
            <w:rPr/>
          </w:rPrChange>
        </w:rPr>
        <w:t>Вести облік наборів для забору біологічного матеріалу, які були передані ВИКОНАВЦЕМ, не передавати тестові набори третім особам.</w:t>
      </w:r>
    </w:p>
    <w:p w14:paraId="3683E656" w14:textId="71E1A977" w:rsidR="0069609D" w:rsidRPr="007B72B4" w:rsidRDefault="009F4C33">
      <w:pPr>
        <w:pStyle w:val="a8"/>
        <w:numPr>
          <w:ilvl w:val="2"/>
          <w:numId w:val="1"/>
        </w:numPr>
        <w:ind w:left="426" w:hanging="426"/>
        <w:jc w:val="both"/>
        <w:rPr>
          <w:rFonts w:ascii="Times New Roman" w:hAnsi="Times New Roman" w:cs="Times New Roman"/>
          <w:b/>
          <w:sz w:val="24"/>
          <w:szCs w:val="24"/>
          <w:rPrChange w:id="90" w:author="Iryna Lozinska" w:date="2021-01-04T15:37:00Z">
            <w:rPr>
              <w:b/>
            </w:rPr>
          </w:rPrChange>
        </w:rPr>
      </w:pPr>
      <w:r w:rsidRPr="007B72B4">
        <w:rPr>
          <w:rFonts w:ascii="Times New Roman" w:hAnsi="Times New Roman" w:cs="Times New Roman"/>
          <w:sz w:val="24"/>
          <w:szCs w:val="24"/>
          <w:rPrChange w:id="91" w:author="Iryna Lozinska" w:date="2021-01-04T15:37:00Z">
            <w:rPr/>
          </w:rPrChange>
        </w:rPr>
        <w:t xml:space="preserve">Зобов’язується реалізовувати лабораторні </w:t>
      </w:r>
      <w:r w:rsidRPr="007B72B4">
        <w:rPr>
          <w:rFonts w:ascii="Times New Roman" w:hAnsi="Times New Roman" w:cs="Times New Roman"/>
          <w:sz w:val="24"/>
          <w:szCs w:val="24"/>
          <w:rPrChange w:id="92" w:author="Iryna Lozinska" w:date="2021-01-04T15:37:00Z">
            <w:rPr/>
          </w:rPrChange>
        </w:rPr>
        <w:t xml:space="preserve">дослідження  за цінами, не нижче </w:t>
      </w:r>
      <w:del w:id="93" w:author="Iryna Lozinska" w:date="2021-01-04T14:42:00Z">
        <w:r w:rsidRPr="007B72B4" w:rsidDel="006E73C0">
          <w:rPr>
            <w:rFonts w:ascii="Times New Roman" w:hAnsi="Times New Roman" w:cs="Times New Roman"/>
            <w:sz w:val="24"/>
            <w:szCs w:val="24"/>
            <w:rPrChange w:id="94" w:author="Iryna Lozinska" w:date="2021-01-04T15:37:00Z">
              <w:rPr/>
            </w:rPrChange>
          </w:rPr>
          <w:delText>цін реалізації споживачам</w:delText>
        </w:r>
      </w:del>
      <w:ins w:id="95" w:author="Iryna Lozinska" w:date="2021-01-04T14:42:00Z">
        <w:r w:rsidR="006E73C0" w:rsidRPr="007B72B4">
          <w:rPr>
            <w:rFonts w:ascii="Times New Roman" w:hAnsi="Times New Roman" w:cs="Times New Roman"/>
            <w:sz w:val="24"/>
            <w:szCs w:val="24"/>
            <w:rPrChange w:id="96" w:author="Iryna Lozinska" w:date="2021-01-04T15:37:00Z">
              <w:rPr/>
            </w:rPrChange>
          </w:rPr>
          <w:t>мінімальних цін продажу</w:t>
        </w:r>
      </w:ins>
      <w:r w:rsidRPr="007B72B4">
        <w:rPr>
          <w:rFonts w:ascii="Times New Roman" w:hAnsi="Times New Roman" w:cs="Times New Roman"/>
          <w:sz w:val="24"/>
          <w:szCs w:val="24"/>
          <w:rPrChange w:id="97" w:author="Iryna Lozinska" w:date="2021-01-04T15:37:00Z">
            <w:rPr/>
          </w:rPrChange>
        </w:rPr>
        <w:t xml:space="preserve">, вказаних у </w:t>
      </w:r>
      <w:ins w:id="98" w:author="Iryna Lozinska" w:date="2021-01-04T14:43:00Z">
        <w:r w:rsidR="006E73C0" w:rsidRPr="007B72B4">
          <w:rPr>
            <w:rFonts w:ascii="Times New Roman" w:hAnsi="Times New Roman" w:cs="Times New Roman"/>
            <w:sz w:val="24"/>
            <w:szCs w:val="24"/>
            <w:rPrChange w:id="99" w:author="Iryna Lozinska" w:date="2021-01-04T15:37:00Z">
              <w:rPr/>
            </w:rPrChange>
          </w:rPr>
          <w:t>Переліку лабораторних досліджень</w:t>
        </w:r>
      </w:ins>
      <w:del w:id="100" w:author="Iryna Lozinska" w:date="2021-01-04T14:43:00Z">
        <w:r w:rsidRPr="007B72B4" w:rsidDel="006E73C0">
          <w:rPr>
            <w:rFonts w:ascii="Times New Roman" w:hAnsi="Times New Roman" w:cs="Times New Roman"/>
            <w:sz w:val="24"/>
            <w:szCs w:val="24"/>
            <w:rPrChange w:id="101" w:author="Iryna Lozinska" w:date="2021-01-04T15:37:00Z">
              <w:rPr/>
            </w:rPrChange>
          </w:rPr>
          <w:delText>прайс-листі мінімальних цін реалізації</w:delText>
        </w:r>
      </w:del>
      <w:r w:rsidRPr="007B72B4">
        <w:rPr>
          <w:rFonts w:ascii="Times New Roman" w:hAnsi="Times New Roman" w:cs="Times New Roman"/>
          <w:sz w:val="24"/>
          <w:szCs w:val="24"/>
          <w:rPrChange w:id="102" w:author="Iryna Lozinska" w:date="2021-01-04T15:37:00Z">
            <w:rPr/>
          </w:rPrChange>
        </w:rPr>
        <w:t>, який є додатком № 1 до цього Договору.</w:t>
      </w:r>
    </w:p>
    <w:p w14:paraId="7D28496E" w14:textId="77777777" w:rsidR="0069609D" w:rsidRPr="007B72B4" w:rsidRDefault="009F4C33">
      <w:pPr>
        <w:pStyle w:val="a8"/>
        <w:numPr>
          <w:ilvl w:val="1"/>
          <w:numId w:val="1"/>
        </w:numPr>
        <w:ind w:left="426" w:hanging="426"/>
        <w:jc w:val="both"/>
        <w:rPr>
          <w:rFonts w:ascii="Times New Roman" w:hAnsi="Times New Roman" w:cs="Times New Roman"/>
          <w:b/>
          <w:sz w:val="24"/>
          <w:szCs w:val="24"/>
          <w:rPrChange w:id="103" w:author="Iryna Lozinska" w:date="2021-01-04T15:37:00Z">
            <w:rPr>
              <w:b/>
            </w:rPr>
          </w:rPrChange>
        </w:rPr>
      </w:pPr>
      <w:r w:rsidRPr="007B72B4">
        <w:rPr>
          <w:rFonts w:ascii="Times New Roman" w:hAnsi="Times New Roman" w:cs="Times New Roman"/>
          <w:b/>
          <w:sz w:val="24"/>
          <w:szCs w:val="24"/>
          <w:rPrChange w:id="104" w:author="Iryna Lozinska" w:date="2021-01-04T15:37:00Z">
            <w:rPr>
              <w:b/>
            </w:rPr>
          </w:rPrChange>
        </w:rPr>
        <w:t>ВИКОНАВЕЦЬ</w:t>
      </w:r>
      <w:r w:rsidRPr="007B72B4">
        <w:rPr>
          <w:rFonts w:ascii="Times New Roman" w:hAnsi="Times New Roman" w:cs="Times New Roman"/>
          <w:sz w:val="24"/>
          <w:szCs w:val="24"/>
          <w:rPrChange w:id="105" w:author="Iryna Lozinska" w:date="2021-01-04T15:37:00Z">
            <w:rPr/>
          </w:rPrChange>
        </w:rPr>
        <w:t xml:space="preserve"> має право: </w:t>
      </w:r>
    </w:p>
    <w:p w14:paraId="0D95F926" w14:textId="7307254B" w:rsidR="0069609D" w:rsidRPr="007B72B4" w:rsidRDefault="009F4C33">
      <w:pPr>
        <w:pStyle w:val="a8"/>
        <w:numPr>
          <w:ilvl w:val="2"/>
          <w:numId w:val="1"/>
        </w:numPr>
        <w:ind w:left="426" w:hanging="426"/>
        <w:jc w:val="both"/>
        <w:rPr>
          <w:rFonts w:ascii="Times New Roman" w:hAnsi="Times New Roman" w:cs="Times New Roman"/>
          <w:b/>
          <w:sz w:val="24"/>
          <w:szCs w:val="24"/>
          <w:rPrChange w:id="106" w:author="Iryna Lozinska" w:date="2021-01-04T15:37:00Z">
            <w:rPr>
              <w:b/>
            </w:rPr>
          </w:rPrChange>
        </w:rPr>
      </w:pPr>
      <w:del w:id="107" w:author="Iryna Lozinska" w:date="2021-01-04T14:57:00Z">
        <w:r w:rsidRPr="007B72B4" w:rsidDel="006950A6">
          <w:rPr>
            <w:rFonts w:ascii="Times New Roman" w:hAnsi="Times New Roman" w:cs="Times New Roman"/>
            <w:sz w:val="24"/>
            <w:szCs w:val="24"/>
            <w:rPrChange w:id="108" w:author="Iryna Lozinska" w:date="2021-01-04T15:37:00Z">
              <w:rPr/>
            </w:rPrChange>
          </w:rPr>
          <w:delText>За погодженням сторін здійснювати забір біоматеріалу від пацієнтів, як у власній ла</w:delText>
        </w:r>
        <w:r w:rsidRPr="007B72B4" w:rsidDel="006950A6">
          <w:rPr>
            <w:rFonts w:ascii="Times New Roman" w:hAnsi="Times New Roman" w:cs="Times New Roman"/>
            <w:sz w:val="24"/>
            <w:szCs w:val="24"/>
            <w:rPrChange w:id="109" w:author="Iryna Lozinska" w:date="2021-01-04T15:37:00Z">
              <w:rPr/>
            </w:rPrChange>
          </w:rPr>
          <w:delText>бораторії ВИКОНАВЦЯ, так і на базі ЗАМОВНИКА</w:delText>
        </w:r>
      </w:del>
      <w:ins w:id="110" w:author="Iryna Lozinska" w:date="2021-01-04T14:57:00Z">
        <w:r w:rsidR="006950A6" w:rsidRPr="007B72B4">
          <w:rPr>
            <w:rFonts w:ascii="Times New Roman" w:hAnsi="Times New Roman" w:cs="Times New Roman"/>
            <w:sz w:val="24"/>
            <w:szCs w:val="24"/>
            <w:rPrChange w:id="111" w:author="Iryna Lozinska" w:date="2021-01-04T15:37:00Z">
              <w:rPr/>
            </w:rPrChange>
          </w:rPr>
          <w:t xml:space="preserve">ВИКОНАВЕЦЬ має право відмовити у наданні послуг у разі неналежного забору, зберігання та транспортування </w:t>
        </w:r>
      </w:ins>
      <w:proofErr w:type="spellStart"/>
      <w:ins w:id="112" w:author="Iryna Lozinska" w:date="2021-01-04T14:58:00Z">
        <w:r w:rsidR="006950A6" w:rsidRPr="007B72B4">
          <w:rPr>
            <w:rFonts w:ascii="Times New Roman" w:hAnsi="Times New Roman" w:cs="Times New Roman"/>
            <w:sz w:val="24"/>
            <w:szCs w:val="24"/>
            <w:rPrChange w:id="113" w:author="Iryna Lozinska" w:date="2021-01-04T15:37:00Z">
              <w:rPr/>
            </w:rPrChange>
          </w:rPr>
          <w:t>біо</w:t>
        </w:r>
      </w:ins>
      <w:ins w:id="114" w:author="Iryna Lozinska" w:date="2021-01-04T14:57:00Z">
        <w:r w:rsidR="006950A6" w:rsidRPr="007B72B4">
          <w:rPr>
            <w:rFonts w:ascii="Times New Roman" w:hAnsi="Times New Roman" w:cs="Times New Roman"/>
            <w:sz w:val="24"/>
            <w:szCs w:val="24"/>
            <w:rPrChange w:id="115" w:author="Iryna Lozinska" w:date="2021-01-04T15:37:00Z">
              <w:rPr/>
            </w:rPrChange>
          </w:rPr>
          <w:t>матеріалу</w:t>
        </w:r>
      </w:ins>
      <w:proofErr w:type="spellEnd"/>
      <w:ins w:id="116" w:author="Iryna Lozinska" w:date="2021-01-04T14:58:00Z">
        <w:r w:rsidR="006950A6" w:rsidRPr="007B72B4">
          <w:rPr>
            <w:rFonts w:ascii="Times New Roman" w:hAnsi="Times New Roman" w:cs="Times New Roman"/>
            <w:sz w:val="24"/>
            <w:szCs w:val="24"/>
            <w:rPrChange w:id="117" w:author="Iryna Lozinska" w:date="2021-01-04T15:37:00Z">
              <w:rPr/>
            </w:rPrChange>
          </w:rPr>
          <w:t xml:space="preserve"> ЗАМОВНИКОМ</w:t>
        </w:r>
      </w:ins>
      <w:r w:rsidRPr="007B72B4">
        <w:rPr>
          <w:rFonts w:ascii="Times New Roman" w:hAnsi="Times New Roman" w:cs="Times New Roman"/>
          <w:sz w:val="24"/>
          <w:szCs w:val="24"/>
          <w:rPrChange w:id="118" w:author="Iryna Lozinska" w:date="2021-01-04T15:37:00Z">
            <w:rPr/>
          </w:rPrChange>
        </w:rPr>
        <w:t>;</w:t>
      </w:r>
    </w:p>
    <w:p w14:paraId="4D83E7C4"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119" w:author="Iryna Lozinska" w:date="2021-01-04T15:37:00Z">
            <w:rPr>
              <w:b/>
            </w:rPr>
          </w:rPrChange>
        </w:rPr>
      </w:pPr>
      <w:r w:rsidRPr="007B72B4">
        <w:rPr>
          <w:rFonts w:ascii="Times New Roman" w:hAnsi="Times New Roman" w:cs="Times New Roman"/>
          <w:sz w:val="24"/>
          <w:szCs w:val="24"/>
          <w:rPrChange w:id="120" w:author="Iryna Lozinska" w:date="2021-01-04T15:37:00Z">
            <w:rPr/>
          </w:rPrChange>
        </w:rPr>
        <w:lastRenderedPageBreak/>
        <w:t>Надавати ЗАМОВНИКУ рекомендації про можливість чи необхідність проведення додаткових лабораторних тестів для пацієнтів та іншу клінічну інформацію.</w:t>
      </w:r>
    </w:p>
    <w:p w14:paraId="585F368C" w14:textId="77777777" w:rsidR="0069609D" w:rsidRPr="007B72B4" w:rsidRDefault="009F4C33">
      <w:pPr>
        <w:pStyle w:val="a8"/>
        <w:numPr>
          <w:ilvl w:val="1"/>
          <w:numId w:val="1"/>
        </w:numPr>
        <w:ind w:left="426" w:hanging="426"/>
        <w:jc w:val="both"/>
        <w:rPr>
          <w:rFonts w:ascii="Times New Roman" w:hAnsi="Times New Roman" w:cs="Times New Roman"/>
          <w:b/>
          <w:sz w:val="24"/>
          <w:szCs w:val="24"/>
          <w:rPrChange w:id="121" w:author="Iryna Lozinska" w:date="2021-01-04T15:37:00Z">
            <w:rPr>
              <w:b/>
            </w:rPr>
          </w:rPrChange>
        </w:rPr>
      </w:pPr>
      <w:r w:rsidRPr="007B72B4">
        <w:rPr>
          <w:rFonts w:ascii="Times New Roman" w:hAnsi="Times New Roman" w:cs="Times New Roman"/>
          <w:b/>
          <w:sz w:val="24"/>
          <w:szCs w:val="24"/>
          <w:rPrChange w:id="122" w:author="Iryna Lozinska" w:date="2021-01-04T15:37:00Z">
            <w:rPr>
              <w:b/>
            </w:rPr>
          </w:rPrChange>
        </w:rPr>
        <w:t>ВИКОНАВЕЦЬ</w:t>
      </w:r>
      <w:r w:rsidRPr="007B72B4">
        <w:rPr>
          <w:rFonts w:ascii="Times New Roman" w:hAnsi="Times New Roman" w:cs="Times New Roman"/>
          <w:sz w:val="24"/>
          <w:szCs w:val="24"/>
          <w:rPrChange w:id="123" w:author="Iryna Lozinska" w:date="2021-01-04T15:37:00Z">
            <w:rPr/>
          </w:rPrChange>
        </w:rPr>
        <w:t xml:space="preserve"> зобов’язаний:</w:t>
      </w:r>
    </w:p>
    <w:p w14:paraId="57BC8BB9" w14:textId="3C1AB695" w:rsidR="0069609D" w:rsidRPr="007B72B4" w:rsidRDefault="009F4C33">
      <w:pPr>
        <w:pStyle w:val="a8"/>
        <w:numPr>
          <w:ilvl w:val="2"/>
          <w:numId w:val="1"/>
        </w:numPr>
        <w:ind w:left="426" w:hanging="426"/>
        <w:jc w:val="both"/>
        <w:rPr>
          <w:rFonts w:ascii="Times New Roman" w:hAnsi="Times New Roman" w:cs="Times New Roman"/>
          <w:b/>
          <w:sz w:val="24"/>
          <w:szCs w:val="24"/>
          <w:rPrChange w:id="124" w:author="Iryna Lozinska" w:date="2021-01-04T15:37:00Z">
            <w:rPr>
              <w:b/>
            </w:rPr>
          </w:rPrChange>
        </w:rPr>
      </w:pPr>
      <w:r w:rsidRPr="007B72B4">
        <w:rPr>
          <w:rFonts w:ascii="Times New Roman" w:hAnsi="Times New Roman" w:cs="Times New Roman"/>
          <w:sz w:val="24"/>
          <w:szCs w:val="24"/>
          <w:rPrChange w:id="125" w:author="Iryna Lozinska" w:date="2021-01-04T15:37:00Z">
            <w:rPr/>
          </w:rPrChange>
        </w:rPr>
        <w:t xml:space="preserve">Здійснювати реєстрацію </w:t>
      </w:r>
      <w:del w:id="126" w:author="Iryna Lozinska" w:date="2021-01-04T15:00:00Z">
        <w:r w:rsidRPr="007B72B4" w:rsidDel="006950A6">
          <w:rPr>
            <w:rFonts w:ascii="Times New Roman" w:hAnsi="Times New Roman" w:cs="Times New Roman"/>
            <w:sz w:val="24"/>
            <w:szCs w:val="24"/>
            <w:rPrChange w:id="127" w:author="Iryna Lozinska" w:date="2021-01-04T15:37:00Z">
              <w:rPr/>
            </w:rPrChange>
          </w:rPr>
          <w:delText>біоматеріалів</w:delText>
        </w:r>
      </w:del>
      <w:proofErr w:type="spellStart"/>
      <w:ins w:id="128" w:author="Iryna Lozinska" w:date="2021-01-04T15:00:00Z">
        <w:r w:rsidR="006950A6" w:rsidRPr="007B72B4">
          <w:rPr>
            <w:rFonts w:ascii="Times New Roman" w:hAnsi="Times New Roman" w:cs="Times New Roman"/>
            <w:sz w:val="24"/>
            <w:szCs w:val="24"/>
            <w:rPrChange w:id="129" w:author="Iryna Lozinska" w:date="2021-01-04T15:37:00Z">
              <w:rPr/>
            </w:rPrChange>
          </w:rPr>
          <w:t>біоматеріал</w:t>
        </w:r>
        <w:r w:rsidR="006950A6" w:rsidRPr="007B72B4">
          <w:rPr>
            <w:rFonts w:ascii="Times New Roman" w:hAnsi="Times New Roman" w:cs="Times New Roman"/>
            <w:sz w:val="24"/>
            <w:szCs w:val="24"/>
            <w:rPrChange w:id="130" w:author="Iryna Lozinska" w:date="2021-01-04T15:37:00Z">
              <w:rPr/>
            </w:rPrChange>
          </w:rPr>
          <w:t>у</w:t>
        </w:r>
      </w:ins>
      <w:proofErr w:type="spellEnd"/>
      <w:r w:rsidRPr="007B72B4">
        <w:rPr>
          <w:rFonts w:ascii="Times New Roman" w:hAnsi="Times New Roman" w:cs="Times New Roman"/>
          <w:sz w:val="24"/>
          <w:szCs w:val="24"/>
          <w:rPrChange w:id="131" w:author="Iryna Lozinska" w:date="2021-01-04T15:37:00Z">
            <w:rPr/>
          </w:rPrChange>
        </w:rPr>
        <w:t>,</w:t>
      </w:r>
      <w:r w:rsidRPr="007B72B4">
        <w:rPr>
          <w:rFonts w:ascii="Times New Roman" w:hAnsi="Times New Roman" w:cs="Times New Roman"/>
          <w:sz w:val="24"/>
          <w:szCs w:val="24"/>
          <w:rPrChange w:id="132" w:author="Iryna Lozinska" w:date="2021-01-04T15:37:00Z">
            <w:rPr/>
          </w:rPrChange>
        </w:rPr>
        <w:t xml:space="preserve"> що надходять для дослідження</w:t>
      </w:r>
      <w:ins w:id="133" w:author="Iryna Lozinska" w:date="2021-01-04T15:01:00Z">
        <w:r w:rsidR="006950A6" w:rsidRPr="007B72B4">
          <w:rPr>
            <w:rFonts w:ascii="Times New Roman" w:hAnsi="Times New Roman" w:cs="Times New Roman"/>
            <w:sz w:val="24"/>
            <w:szCs w:val="24"/>
            <w:rPrChange w:id="134" w:author="Iryna Lozinska" w:date="2021-01-04T15:37:00Z">
              <w:rPr/>
            </w:rPrChange>
          </w:rPr>
          <w:t>.</w:t>
        </w:r>
      </w:ins>
      <w:del w:id="135" w:author="Iryna Lozinska" w:date="2021-01-04T15:01:00Z">
        <w:r w:rsidRPr="007B72B4" w:rsidDel="006950A6">
          <w:rPr>
            <w:rFonts w:ascii="Times New Roman" w:hAnsi="Times New Roman" w:cs="Times New Roman"/>
            <w:sz w:val="24"/>
            <w:szCs w:val="24"/>
            <w:rPrChange w:id="136" w:author="Iryna Lozinska" w:date="2021-01-04T15:37:00Z">
              <w:rPr/>
            </w:rPrChange>
          </w:rPr>
          <w:delText>,</w:delText>
        </w:r>
      </w:del>
      <w:del w:id="137" w:author="Iryna Lozinska" w:date="2021-01-04T15:00:00Z">
        <w:r w:rsidRPr="007B72B4" w:rsidDel="006950A6">
          <w:rPr>
            <w:rFonts w:ascii="Times New Roman" w:hAnsi="Times New Roman" w:cs="Times New Roman"/>
            <w:sz w:val="24"/>
            <w:szCs w:val="24"/>
            <w:rPrChange w:id="138" w:author="Iryna Lozinska" w:date="2021-01-04T15:37:00Z">
              <w:rPr/>
            </w:rPrChange>
          </w:rPr>
          <w:delText xml:space="preserve"> та попереднє анкетування пацієнтів</w:delText>
        </w:r>
      </w:del>
      <w:r w:rsidRPr="007B72B4">
        <w:rPr>
          <w:rFonts w:ascii="Times New Roman" w:hAnsi="Times New Roman" w:cs="Times New Roman"/>
          <w:sz w:val="24"/>
          <w:szCs w:val="24"/>
          <w:rPrChange w:id="139" w:author="Iryna Lozinska" w:date="2021-01-04T15:37:00Z">
            <w:rPr/>
          </w:rPrChange>
        </w:rPr>
        <w:t xml:space="preserve">; </w:t>
      </w:r>
    </w:p>
    <w:p w14:paraId="77492380"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140" w:author="Iryna Lozinska" w:date="2021-01-04T15:37:00Z">
            <w:rPr>
              <w:b/>
            </w:rPr>
          </w:rPrChange>
        </w:rPr>
      </w:pPr>
      <w:r w:rsidRPr="007B72B4">
        <w:rPr>
          <w:rFonts w:ascii="Times New Roman" w:hAnsi="Times New Roman" w:cs="Times New Roman"/>
          <w:sz w:val="24"/>
          <w:szCs w:val="24"/>
          <w:rPrChange w:id="141" w:author="Iryna Lozinska" w:date="2021-01-04T15:37:00Z">
            <w:rPr/>
          </w:rPrChange>
        </w:rPr>
        <w:t>Надати результати досліджень ЗАМОВНИКУ у встановленій ВИКОНАВЦЕМ формі та у встановлені Договором строки;</w:t>
      </w:r>
    </w:p>
    <w:p w14:paraId="4BE3E9E6"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142" w:author="Iryna Lozinska" w:date="2021-01-04T15:37:00Z">
            <w:rPr>
              <w:b/>
            </w:rPr>
          </w:rPrChange>
        </w:rPr>
      </w:pPr>
      <w:r w:rsidRPr="007B72B4">
        <w:rPr>
          <w:rFonts w:ascii="Times New Roman" w:hAnsi="Times New Roman" w:cs="Times New Roman"/>
          <w:sz w:val="24"/>
          <w:szCs w:val="24"/>
          <w:rPrChange w:id="143" w:author="Iryna Lozinska" w:date="2021-01-04T15:37:00Z">
            <w:rPr/>
          </w:rPrChange>
        </w:rPr>
        <w:t>Забезпечити інструкціями по забору матеріалу;</w:t>
      </w:r>
    </w:p>
    <w:p w14:paraId="0190F4E6"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144" w:author="Iryna Lozinska" w:date="2021-01-04T15:37:00Z">
            <w:rPr>
              <w:b/>
            </w:rPr>
          </w:rPrChange>
        </w:rPr>
      </w:pPr>
      <w:r w:rsidRPr="007B72B4">
        <w:rPr>
          <w:rFonts w:ascii="Times New Roman" w:hAnsi="Times New Roman" w:cs="Times New Roman"/>
          <w:sz w:val="24"/>
          <w:szCs w:val="24"/>
          <w:rPrChange w:id="145" w:author="Iryna Lozinska" w:date="2021-01-04T15:37:00Z">
            <w:rPr/>
          </w:rPrChange>
        </w:rPr>
        <w:t>Організувати доставку біологічного м</w:t>
      </w:r>
      <w:r w:rsidRPr="007B72B4">
        <w:rPr>
          <w:rFonts w:ascii="Times New Roman" w:hAnsi="Times New Roman" w:cs="Times New Roman"/>
          <w:sz w:val="24"/>
          <w:szCs w:val="24"/>
          <w:rPrChange w:id="146" w:author="Iryna Lozinska" w:date="2021-01-04T15:37:00Z">
            <w:rPr/>
          </w:rPrChange>
        </w:rPr>
        <w:t>атеріалу в лабораторію GENOVA DIAGNOSTICS, США;</w:t>
      </w:r>
    </w:p>
    <w:p w14:paraId="310FD4F3"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147" w:author="Iryna Lozinska" w:date="2021-01-04T15:37:00Z">
            <w:rPr>
              <w:b/>
            </w:rPr>
          </w:rPrChange>
        </w:rPr>
      </w:pPr>
      <w:r w:rsidRPr="007B72B4">
        <w:rPr>
          <w:rFonts w:ascii="Times New Roman" w:hAnsi="Times New Roman" w:cs="Times New Roman"/>
          <w:sz w:val="24"/>
          <w:szCs w:val="24"/>
          <w:rPrChange w:id="148" w:author="Iryna Lozinska" w:date="2021-01-04T15:37:00Z">
            <w:rPr/>
          </w:rPrChange>
        </w:rPr>
        <w:t>Передати ЗАМОВНИКУ результати досліджень у встановлені строки</w:t>
      </w:r>
      <w:r w:rsidRPr="007B72B4">
        <w:rPr>
          <w:rFonts w:ascii="Times New Roman" w:hAnsi="Times New Roman" w:cs="Times New Roman"/>
          <w:sz w:val="24"/>
          <w:szCs w:val="24"/>
          <w:lang w:val="ru-RU"/>
          <w:rPrChange w:id="149" w:author="Iryna Lozinska" w:date="2021-01-04T15:37:00Z">
            <w:rPr>
              <w:lang w:val="ru-RU"/>
            </w:rPr>
          </w:rPrChange>
        </w:rPr>
        <w:t>.</w:t>
      </w:r>
    </w:p>
    <w:p w14:paraId="47694D5D" w14:textId="77777777" w:rsidR="0069609D" w:rsidRPr="007B72B4" w:rsidRDefault="0069609D">
      <w:pPr>
        <w:pStyle w:val="a8"/>
        <w:ind w:left="426" w:hanging="426"/>
        <w:rPr>
          <w:rFonts w:ascii="Times New Roman" w:hAnsi="Times New Roman" w:cs="Times New Roman"/>
          <w:b/>
          <w:sz w:val="24"/>
          <w:szCs w:val="24"/>
          <w:rPrChange w:id="150" w:author="Iryna Lozinska" w:date="2021-01-04T15:37:00Z">
            <w:rPr>
              <w:b/>
            </w:rPr>
          </w:rPrChange>
        </w:rPr>
      </w:pPr>
    </w:p>
    <w:p w14:paraId="2DC9BB05" w14:textId="77777777" w:rsidR="0069609D" w:rsidRPr="007B72B4" w:rsidRDefault="009F4C33">
      <w:pPr>
        <w:pStyle w:val="a8"/>
        <w:numPr>
          <w:ilvl w:val="0"/>
          <w:numId w:val="1"/>
        </w:numPr>
        <w:spacing w:before="480"/>
        <w:ind w:left="426" w:hanging="426"/>
        <w:jc w:val="center"/>
        <w:rPr>
          <w:rFonts w:ascii="Times New Roman" w:hAnsi="Times New Roman" w:cs="Times New Roman"/>
          <w:b/>
          <w:sz w:val="24"/>
          <w:szCs w:val="24"/>
          <w:rPrChange w:id="151" w:author="Iryna Lozinska" w:date="2021-01-04T15:37:00Z">
            <w:rPr>
              <w:b/>
            </w:rPr>
          </w:rPrChange>
        </w:rPr>
      </w:pPr>
      <w:r w:rsidRPr="007B72B4">
        <w:rPr>
          <w:rFonts w:ascii="Times New Roman" w:hAnsi="Times New Roman" w:cs="Times New Roman"/>
          <w:b/>
          <w:sz w:val="24"/>
          <w:szCs w:val="24"/>
          <w:rPrChange w:id="152" w:author="Iryna Lozinska" w:date="2021-01-04T15:37:00Z">
            <w:rPr>
              <w:b/>
            </w:rPr>
          </w:rPrChange>
        </w:rPr>
        <w:t>СТРОКИ ВИКОНАННЯ РОБІТ</w:t>
      </w:r>
    </w:p>
    <w:p w14:paraId="2F1882E3" w14:textId="1DE3F762" w:rsidR="0069609D" w:rsidRPr="007B72B4" w:rsidRDefault="009F4C33">
      <w:pPr>
        <w:pStyle w:val="a8"/>
        <w:numPr>
          <w:ilvl w:val="1"/>
          <w:numId w:val="1"/>
        </w:numPr>
        <w:ind w:left="426" w:hanging="426"/>
        <w:jc w:val="both"/>
        <w:rPr>
          <w:rFonts w:ascii="Times New Roman" w:hAnsi="Times New Roman" w:cs="Times New Roman"/>
          <w:b/>
          <w:sz w:val="24"/>
          <w:szCs w:val="24"/>
          <w:rPrChange w:id="153" w:author="Iryna Lozinska" w:date="2021-01-04T15:37:00Z">
            <w:rPr>
              <w:b/>
            </w:rPr>
          </w:rPrChange>
        </w:rPr>
      </w:pPr>
      <w:r w:rsidRPr="007B72B4">
        <w:rPr>
          <w:rFonts w:ascii="Times New Roman" w:hAnsi="Times New Roman" w:cs="Times New Roman"/>
          <w:sz w:val="24"/>
          <w:szCs w:val="24"/>
          <w:rPrChange w:id="154" w:author="Iryna Lozinska" w:date="2021-01-04T15:37:00Z">
            <w:rPr/>
          </w:rPrChange>
        </w:rPr>
        <w:t>Строк виконання робіт відраховується з моменту отримання матеріалу лабораторією GENOVA DIAGNOSTICS</w:t>
      </w:r>
      <w:ins w:id="155" w:author="Iryna Lozinska" w:date="2021-01-04T15:08:00Z">
        <w:r w:rsidR="00950A35" w:rsidRPr="007B72B4">
          <w:rPr>
            <w:rFonts w:ascii="Times New Roman" w:hAnsi="Times New Roman" w:cs="Times New Roman"/>
            <w:sz w:val="24"/>
            <w:szCs w:val="24"/>
            <w:rPrChange w:id="156" w:author="Iryna Lozinska" w:date="2021-01-04T15:37:00Z">
              <w:rPr/>
            </w:rPrChange>
          </w:rPr>
          <w:t xml:space="preserve"> та</w:t>
        </w:r>
      </w:ins>
      <w:ins w:id="157" w:author="Iryna Lozinska" w:date="2021-01-04T15:06:00Z">
        <w:r w:rsidR="006950A6" w:rsidRPr="007B72B4">
          <w:rPr>
            <w:rFonts w:ascii="Times New Roman" w:hAnsi="Times New Roman" w:cs="Times New Roman"/>
            <w:sz w:val="24"/>
            <w:szCs w:val="24"/>
            <w:rPrChange w:id="158" w:author="Iryna Lozinska" w:date="2021-01-04T15:37:00Z">
              <w:rPr/>
            </w:rPrChange>
          </w:rPr>
          <w:t xml:space="preserve"> зазначений у </w:t>
        </w:r>
      </w:ins>
      <w:ins w:id="159" w:author="Iryna Lozinska" w:date="2021-01-04T15:07:00Z">
        <w:r w:rsidR="006950A6" w:rsidRPr="007B72B4">
          <w:rPr>
            <w:rFonts w:ascii="Times New Roman" w:hAnsi="Times New Roman" w:cs="Times New Roman"/>
            <w:sz w:val="24"/>
            <w:szCs w:val="24"/>
            <w:rPrChange w:id="160" w:author="Iryna Lozinska" w:date="2021-01-04T15:37:00Z">
              <w:rPr/>
            </w:rPrChange>
          </w:rPr>
          <w:t>Переліку лабораторних досліджень, який є додатком № 1 до цього Договору</w:t>
        </w:r>
      </w:ins>
      <w:r w:rsidRPr="007B72B4">
        <w:rPr>
          <w:rFonts w:ascii="Times New Roman" w:hAnsi="Times New Roman" w:cs="Times New Roman"/>
          <w:sz w:val="24"/>
          <w:szCs w:val="24"/>
          <w:rPrChange w:id="161" w:author="Iryna Lozinska" w:date="2021-01-04T15:37:00Z">
            <w:rPr/>
          </w:rPrChange>
        </w:rPr>
        <w:t>.</w:t>
      </w:r>
    </w:p>
    <w:p w14:paraId="5A6210A9" w14:textId="77777777" w:rsidR="0069609D" w:rsidRPr="007B72B4" w:rsidRDefault="009F4C33">
      <w:pPr>
        <w:pStyle w:val="a8"/>
        <w:numPr>
          <w:ilvl w:val="1"/>
          <w:numId w:val="1"/>
        </w:numPr>
        <w:ind w:left="426" w:hanging="426"/>
        <w:jc w:val="both"/>
        <w:rPr>
          <w:rFonts w:ascii="Times New Roman" w:hAnsi="Times New Roman" w:cs="Times New Roman"/>
          <w:b/>
          <w:sz w:val="24"/>
          <w:szCs w:val="24"/>
          <w:rPrChange w:id="162" w:author="Iryna Lozinska" w:date="2021-01-04T15:37:00Z">
            <w:rPr>
              <w:b/>
            </w:rPr>
          </w:rPrChange>
        </w:rPr>
      </w:pPr>
      <w:r w:rsidRPr="007B72B4">
        <w:rPr>
          <w:rFonts w:ascii="Times New Roman" w:hAnsi="Times New Roman" w:cs="Times New Roman"/>
          <w:sz w:val="24"/>
          <w:szCs w:val="24"/>
          <w:rPrChange w:id="163" w:author="Iryna Lozinska" w:date="2021-01-04T15:37:00Z">
            <w:rPr/>
          </w:rPrChange>
        </w:rPr>
        <w:t xml:space="preserve">Відправка </w:t>
      </w:r>
      <w:proofErr w:type="spellStart"/>
      <w:r w:rsidRPr="007B72B4">
        <w:rPr>
          <w:rFonts w:ascii="Times New Roman" w:hAnsi="Times New Roman" w:cs="Times New Roman"/>
          <w:sz w:val="24"/>
          <w:szCs w:val="24"/>
          <w:rPrChange w:id="164" w:author="Iryna Lozinska" w:date="2021-01-04T15:37:00Z">
            <w:rPr/>
          </w:rPrChange>
        </w:rPr>
        <w:t>біоматеріал</w:t>
      </w:r>
      <w:r w:rsidRPr="007B72B4">
        <w:rPr>
          <w:rFonts w:ascii="Times New Roman" w:hAnsi="Times New Roman" w:cs="Times New Roman"/>
          <w:sz w:val="24"/>
          <w:szCs w:val="24"/>
          <w:rPrChange w:id="165" w:author="Iryna Lozinska" w:date="2021-01-04T15:37:00Z">
            <w:rPr/>
          </w:rPrChange>
        </w:rPr>
        <w:t>у</w:t>
      </w:r>
      <w:proofErr w:type="spellEnd"/>
      <w:r w:rsidRPr="007B72B4">
        <w:rPr>
          <w:rFonts w:ascii="Times New Roman" w:hAnsi="Times New Roman" w:cs="Times New Roman"/>
          <w:sz w:val="24"/>
          <w:szCs w:val="24"/>
          <w:rPrChange w:id="166" w:author="Iryna Lozinska" w:date="2021-01-04T15:37:00Z">
            <w:rPr/>
          </w:rPrChange>
        </w:rPr>
        <w:t xml:space="preserve"> в лабораторію GENOVA DIAGNOSTICS здійснюється в понеділок, вівторок.</w:t>
      </w:r>
    </w:p>
    <w:p w14:paraId="50274C14" w14:textId="5402F3E9" w:rsidR="00950A35" w:rsidRPr="007B72B4" w:rsidRDefault="009F4C33" w:rsidP="00950A35">
      <w:pPr>
        <w:pStyle w:val="a8"/>
        <w:numPr>
          <w:ilvl w:val="1"/>
          <w:numId w:val="1"/>
        </w:numPr>
        <w:spacing w:line="240" w:lineRule="auto"/>
        <w:ind w:left="426" w:hanging="426"/>
        <w:jc w:val="both"/>
        <w:rPr>
          <w:rFonts w:ascii="Times New Roman" w:hAnsi="Times New Roman" w:cs="Times New Roman"/>
          <w:b/>
          <w:sz w:val="24"/>
          <w:szCs w:val="24"/>
          <w:rPrChange w:id="167" w:author="Iryna Lozinska" w:date="2021-01-04T15:37:00Z">
            <w:rPr/>
          </w:rPrChange>
        </w:rPr>
        <w:pPrChange w:id="168" w:author="Iryna Lozinska" w:date="2021-01-04T15:08:00Z">
          <w:pPr>
            <w:pStyle w:val="a8"/>
            <w:numPr>
              <w:ilvl w:val="1"/>
              <w:numId w:val="1"/>
            </w:numPr>
            <w:spacing w:line="240" w:lineRule="auto"/>
            <w:ind w:left="426" w:hanging="426"/>
            <w:jc w:val="both"/>
          </w:pPr>
        </w:pPrChange>
      </w:pPr>
      <w:r w:rsidRPr="007B72B4">
        <w:rPr>
          <w:rFonts w:ascii="Times New Roman" w:hAnsi="Times New Roman" w:cs="Times New Roman"/>
          <w:sz w:val="24"/>
          <w:szCs w:val="24"/>
          <w:rPrChange w:id="169" w:author="Iryna Lozinska" w:date="2021-01-04T15:37:00Z">
            <w:rPr/>
          </w:rPrChange>
        </w:rPr>
        <w:t xml:space="preserve">ЗАМОВНИК зобов’язаний передати </w:t>
      </w:r>
      <w:proofErr w:type="spellStart"/>
      <w:r w:rsidRPr="007B72B4">
        <w:rPr>
          <w:rFonts w:ascii="Times New Roman" w:hAnsi="Times New Roman" w:cs="Times New Roman"/>
          <w:sz w:val="24"/>
          <w:szCs w:val="24"/>
          <w:rPrChange w:id="170" w:author="Iryna Lozinska" w:date="2021-01-04T15:37:00Z">
            <w:rPr/>
          </w:rPrChange>
        </w:rPr>
        <w:t>біоматеріал</w:t>
      </w:r>
      <w:proofErr w:type="spellEnd"/>
      <w:r w:rsidRPr="007B72B4">
        <w:rPr>
          <w:rFonts w:ascii="Times New Roman" w:hAnsi="Times New Roman" w:cs="Times New Roman"/>
          <w:sz w:val="24"/>
          <w:szCs w:val="24"/>
          <w:rPrChange w:id="171" w:author="Iryna Lozinska" w:date="2021-01-04T15:37:00Z">
            <w:rPr/>
          </w:rPrChange>
        </w:rPr>
        <w:t xml:space="preserve"> ВИКОНАВЦЮ за попередньо узгодженим графіком, виходячи з надходження біологічного матеріалу ЗАМОВНИКА. </w:t>
      </w:r>
    </w:p>
    <w:p w14:paraId="70EF0744" w14:textId="77777777" w:rsidR="0069609D" w:rsidRPr="007B72B4" w:rsidRDefault="009F4C33">
      <w:pPr>
        <w:pStyle w:val="a8"/>
        <w:numPr>
          <w:ilvl w:val="0"/>
          <w:numId w:val="1"/>
        </w:numPr>
        <w:spacing w:before="480" w:line="240" w:lineRule="auto"/>
        <w:ind w:left="426" w:hanging="426"/>
        <w:jc w:val="center"/>
        <w:rPr>
          <w:rFonts w:ascii="Times New Roman" w:hAnsi="Times New Roman" w:cs="Times New Roman"/>
          <w:sz w:val="24"/>
          <w:szCs w:val="24"/>
          <w:rPrChange w:id="172" w:author="Iryna Lozinska" w:date="2021-01-04T15:37:00Z">
            <w:rPr/>
          </w:rPrChange>
        </w:rPr>
      </w:pPr>
      <w:r w:rsidRPr="007B72B4">
        <w:rPr>
          <w:rFonts w:ascii="Times New Roman" w:hAnsi="Times New Roman" w:cs="Times New Roman"/>
          <w:b/>
          <w:sz w:val="24"/>
          <w:szCs w:val="24"/>
          <w:rPrChange w:id="173" w:author="Iryna Lozinska" w:date="2021-01-04T15:37:00Z">
            <w:rPr>
              <w:b/>
            </w:rPr>
          </w:rPrChange>
        </w:rPr>
        <w:t>В</w:t>
      </w:r>
      <w:r w:rsidRPr="007B72B4">
        <w:rPr>
          <w:rFonts w:ascii="Times New Roman" w:hAnsi="Times New Roman" w:cs="Times New Roman"/>
          <w:b/>
          <w:sz w:val="24"/>
          <w:szCs w:val="24"/>
          <w:rPrChange w:id="174" w:author="Iryna Lozinska" w:date="2021-01-04T15:37:00Z">
            <w:rPr>
              <w:b/>
            </w:rPr>
          </w:rPrChange>
        </w:rPr>
        <w:t>АРТІСТЬ ПОСЛУГ ТА ПОРЯДОК РОЗРАХУНКІВ</w:t>
      </w:r>
    </w:p>
    <w:p w14:paraId="54DEE509" w14:textId="356BCCAE" w:rsidR="00DB6611" w:rsidRPr="007B72B4" w:rsidRDefault="009F4C33">
      <w:pPr>
        <w:pStyle w:val="a8"/>
        <w:numPr>
          <w:ilvl w:val="1"/>
          <w:numId w:val="1"/>
        </w:numPr>
        <w:spacing w:line="240" w:lineRule="auto"/>
        <w:ind w:left="426" w:hanging="426"/>
        <w:jc w:val="both"/>
        <w:rPr>
          <w:ins w:id="175" w:author="Iryna Lozinska" w:date="2021-01-04T15:11:00Z"/>
          <w:rFonts w:ascii="Times New Roman" w:hAnsi="Times New Roman" w:cs="Times New Roman"/>
          <w:sz w:val="24"/>
          <w:szCs w:val="24"/>
          <w:rPrChange w:id="176" w:author="Iryna Lozinska" w:date="2021-01-04T15:37:00Z">
            <w:rPr>
              <w:ins w:id="177" w:author="Iryna Lozinska" w:date="2021-01-04T15:11:00Z"/>
            </w:rPr>
          </w:rPrChange>
        </w:rPr>
      </w:pPr>
      <w:r w:rsidRPr="007B72B4">
        <w:rPr>
          <w:rFonts w:ascii="Times New Roman" w:hAnsi="Times New Roman" w:cs="Times New Roman"/>
          <w:sz w:val="24"/>
          <w:szCs w:val="24"/>
          <w:rPrChange w:id="178" w:author="Iryna Lozinska" w:date="2021-01-04T15:37:00Z">
            <w:rPr/>
          </w:rPrChange>
        </w:rPr>
        <w:t xml:space="preserve">Вартість послуг ВИКОНАВЦЯ за цим Договором зазначається у </w:t>
      </w:r>
      <w:ins w:id="179" w:author="Iryna Lozinska" w:date="2021-01-04T15:08:00Z">
        <w:r w:rsidR="00950A35" w:rsidRPr="007B72B4">
          <w:rPr>
            <w:rFonts w:ascii="Times New Roman" w:hAnsi="Times New Roman" w:cs="Times New Roman"/>
            <w:sz w:val="24"/>
            <w:szCs w:val="24"/>
            <w:rPrChange w:id="180" w:author="Iryna Lozinska" w:date="2021-01-04T15:37:00Z">
              <w:rPr/>
            </w:rPrChange>
          </w:rPr>
          <w:t>Переліку лабораторних досліджен</w:t>
        </w:r>
      </w:ins>
      <w:ins w:id="181" w:author="Iryna Lozinska" w:date="2021-01-04T15:23:00Z">
        <w:r w:rsidR="00086FBF" w:rsidRPr="007B72B4">
          <w:rPr>
            <w:rFonts w:ascii="Times New Roman" w:hAnsi="Times New Roman" w:cs="Times New Roman"/>
            <w:sz w:val="24"/>
            <w:szCs w:val="24"/>
            <w:rPrChange w:id="182" w:author="Iryna Lozinska" w:date="2021-01-04T15:37:00Z">
              <w:rPr/>
            </w:rPrChange>
          </w:rPr>
          <w:t>ь (Д</w:t>
        </w:r>
      </w:ins>
      <w:ins w:id="183" w:author="Iryna Lozinska" w:date="2021-01-04T15:08:00Z">
        <w:r w:rsidR="00950A35" w:rsidRPr="007B72B4">
          <w:rPr>
            <w:rFonts w:ascii="Times New Roman" w:hAnsi="Times New Roman" w:cs="Times New Roman"/>
            <w:sz w:val="24"/>
            <w:szCs w:val="24"/>
            <w:rPrChange w:id="184" w:author="Iryna Lozinska" w:date="2021-01-04T15:37:00Z">
              <w:rPr/>
            </w:rPrChange>
          </w:rPr>
          <w:t>одат</w:t>
        </w:r>
      </w:ins>
      <w:ins w:id="185" w:author="Iryna Lozinska" w:date="2021-01-04T15:23:00Z">
        <w:r w:rsidR="00086FBF" w:rsidRPr="007B72B4">
          <w:rPr>
            <w:rFonts w:ascii="Times New Roman" w:hAnsi="Times New Roman" w:cs="Times New Roman"/>
            <w:sz w:val="24"/>
            <w:szCs w:val="24"/>
            <w:rPrChange w:id="186" w:author="Iryna Lozinska" w:date="2021-01-04T15:37:00Z">
              <w:rPr/>
            </w:rPrChange>
          </w:rPr>
          <w:t xml:space="preserve">ок </w:t>
        </w:r>
      </w:ins>
      <w:ins w:id="187" w:author="Iryna Lozinska" w:date="2021-01-04T15:08:00Z">
        <w:r w:rsidR="00950A35" w:rsidRPr="007B72B4">
          <w:rPr>
            <w:rFonts w:ascii="Times New Roman" w:hAnsi="Times New Roman" w:cs="Times New Roman"/>
            <w:sz w:val="24"/>
            <w:szCs w:val="24"/>
            <w:rPrChange w:id="188" w:author="Iryna Lozinska" w:date="2021-01-04T15:37:00Z">
              <w:rPr/>
            </w:rPrChange>
          </w:rPr>
          <w:t>№ 1</w:t>
        </w:r>
      </w:ins>
      <w:ins w:id="189" w:author="Iryna Lozinska" w:date="2021-01-04T15:23:00Z">
        <w:r w:rsidR="00086FBF" w:rsidRPr="007B72B4">
          <w:rPr>
            <w:rFonts w:ascii="Times New Roman" w:hAnsi="Times New Roman" w:cs="Times New Roman"/>
            <w:sz w:val="24"/>
            <w:szCs w:val="24"/>
            <w:rPrChange w:id="190" w:author="Iryna Lozinska" w:date="2021-01-04T15:37:00Z">
              <w:rPr/>
            </w:rPrChange>
          </w:rPr>
          <w:t>)</w:t>
        </w:r>
      </w:ins>
      <w:ins w:id="191" w:author="Iryna Lozinska" w:date="2021-01-04T15:09:00Z">
        <w:r w:rsidR="00950A35" w:rsidRPr="007B72B4">
          <w:rPr>
            <w:rFonts w:ascii="Times New Roman" w:hAnsi="Times New Roman" w:cs="Times New Roman"/>
            <w:sz w:val="24"/>
            <w:szCs w:val="24"/>
            <w:rPrChange w:id="192" w:author="Iryna Lozinska" w:date="2021-01-04T15:37:00Z">
              <w:rPr/>
            </w:rPrChange>
          </w:rPr>
          <w:t xml:space="preserve"> та складає 80% мінімальної ціни продажу </w:t>
        </w:r>
      </w:ins>
      <w:del w:id="193" w:author="Iryna Lozinska" w:date="2021-01-04T15:08:00Z">
        <w:r w:rsidRPr="007B72B4" w:rsidDel="00950A35">
          <w:rPr>
            <w:rFonts w:ascii="Times New Roman" w:hAnsi="Times New Roman" w:cs="Times New Roman"/>
            <w:sz w:val="24"/>
            <w:szCs w:val="24"/>
            <w:rPrChange w:id="194" w:author="Iryna Lozinska" w:date="2021-01-04T15:37:00Z">
              <w:rPr/>
            </w:rPrChange>
          </w:rPr>
          <w:delText>прайс-листі (Додаток № 1)</w:delText>
        </w:r>
      </w:del>
      <w:r w:rsidRPr="007B72B4">
        <w:rPr>
          <w:rFonts w:ascii="Times New Roman" w:hAnsi="Times New Roman" w:cs="Times New Roman"/>
          <w:sz w:val="24"/>
          <w:szCs w:val="24"/>
          <w:rPrChange w:id="195" w:author="Iryna Lozinska" w:date="2021-01-04T15:37:00Z">
            <w:rPr/>
          </w:rPrChange>
        </w:rPr>
        <w:t xml:space="preserve">. При цьому вказана в </w:t>
      </w:r>
      <w:ins w:id="196" w:author="Iryna Lozinska" w:date="2021-01-04T15:09:00Z">
        <w:r w:rsidR="00950A35" w:rsidRPr="007B72B4">
          <w:rPr>
            <w:rFonts w:ascii="Times New Roman" w:hAnsi="Times New Roman" w:cs="Times New Roman"/>
            <w:sz w:val="24"/>
            <w:szCs w:val="24"/>
            <w:rPrChange w:id="197" w:author="Iryna Lozinska" w:date="2021-01-04T15:37:00Z">
              <w:rPr/>
            </w:rPrChange>
          </w:rPr>
          <w:t>Переліку лабораторних досліджень</w:t>
        </w:r>
        <w:r w:rsidR="00950A35" w:rsidRPr="007B72B4" w:rsidDel="00950A35">
          <w:rPr>
            <w:rFonts w:ascii="Times New Roman" w:hAnsi="Times New Roman" w:cs="Times New Roman"/>
            <w:sz w:val="24"/>
            <w:szCs w:val="24"/>
            <w:rPrChange w:id="198" w:author="Iryna Lozinska" w:date="2021-01-04T15:37:00Z">
              <w:rPr/>
            </w:rPrChange>
          </w:rPr>
          <w:t xml:space="preserve"> </w:t>
        </w:r>
      </w:ins>
      <w:del w:id="199" w:author="Iryna Lozinska" w:date="2021-01-04T15:09:00Z">
        <w:r w:rsidRPr="007B72B4" w:rsidDel="00950A35">
          <w:rPr>
            <w:rFonts w:ascii="Times New Roman" w:hAnsi="Times New Roman" w:cs="Times New Roman"/>
            <w:sz w:val="24"/>
            <w:szCs w:val="24"/>
            <w:rPrChange w:id="200" w:author="Iryna Lozinska" w:date="2021-01-04T15:37:00Z">
              <w:rPr/>
            </w:rPrChange>
          </w:rPr>
          <w:delText xml:space="preserve">прайс-листі </w:delText>
        </w:r>
      </w:del>
      <w:r w:rsidRPr="007B72B4">
        <w:rPr>
          <w:rFonts w:ascii="Times New Roman" w:hAnsi="Times New Roman" w:cs="Times New Roman"/>
          <w:sz w:val="24"/>
          <w:szCs w:val="24"/>
          <w:rPrChange w:id="201" w:author="Iryna Lozinska" w:date="2021-01-04T15:37:00Z">
            <w:rPr/>
          </w:rPrChange>
        </w:rPr>
        <w:t xml:space="preserve">(Додаток- </w:t>
      </w:r>
      <w:r w:rsidRPr="007B72B4">
        <w:rPr>
          <w:rFonts w:ascii="Times New Roman" w:hAnsi="Times New Roman" w:cs="Times New Roman"/>
          <w:sz w:val="24"/>
          <w:szCs w:val="24"/>
          <w:rPrChange w:id="202" w:author="Iryna Lozinska" w:date="2021-01-04T15:37:00Z">
            <w:rPr>
              <w:lang w:val="ru-RU"/>
            </w:rPr>
          </w:rPrChange>
        </w:rPr>
        <w:t>№1</w:t>
      </w:r>
      <w:r w:rsidRPr="007B72B4">
        <w:rPr>
          <w:rFonts w:ascii="Times New Roman" w:hAnsi="Times New Roman" w:cs="Times New Roman"/>
          <w:sz w:val="24"/>
          <w:szCs w:val="24"/>
          <w:rPrChange w:id="203" w:author="Iryna Lozinska" w:date="2021-01-04T15:37:00Z">
            <w:rPr/>
          </w:rPrChange>
        </w:rPr>
        <w:t xml:space="preserve">) вартість послуг ВИКОНАВЦЯ включає також і вартість наборів для здійснення забору </w:t>
      </w:r>
      <w:proofErr w:type="spellStart"/>
      <w:ins w:id="204" w:author="Iryna Lozinska" w:date="2021-01-04T15:10:00Z">
        <w:r w:rsidR="00DB6611" w:rsidRPr="007B72B4">
          <w:rPr>
            <w:rFonts w:ascii="Times New Roman" w:hAnsi="Times New Roman" w:cs="Times New Roman"/>
            <w:sz w:val="24"/>
            <w:szCs w:val="24"/>
            <w:rPrChange w:id="205" w:author="Iryna Lozinska" w:date="2021-01-04T15:37:00Z">
              <w:rPr/>
            </w:rPrChange>
          </w:rPr>
          <w:t>біо</w:t>
        </w:r>
      </w:ins>
      <w:r w:rsidRPr="007B72B4">
        <w:rPr>
          <w:rFonts w:ascii="Times New Roman" w:hAnsi="Times New Roman" w:cs="Times New Roman"/>
          <w:sz w:val="24"/>
          <w:szCs w:val="24"/>
          <w:rPrChange w:id="206" w:author="Iryna Lozinska" w:date="2021-01-04T15:37:00Z">
            <w:rPr/>
          </w:rPrChange>
        </w:rPr>
        <w:t>матеріалу</w:t>
      </w:r>
      <w:proofErr w:type="spellEnd"/>
      <w:r w:rsidRPr="007B72B4">
        <w:rPr>
          <w:rFonts w:ascii="Times New Roman" w:hAnsi="Times New Roman" w:cs="Times New Roman"/>
          <w:sz w:val="24"/>
          <w:szCs w:val="24"/>
          <w:rPrChange w:id="207" w:author="Iryna Lozinska" w:date="2021-01-04T15:37:00Z">
            <w:rPr/>
          </w:rPrChange>
        </w:rPr>
        <w:t xml:space="preserve"> для проведення лабораторних дослід</w:t>
      </w:r>
      <w:r w:rsidRPr="007B72B4">
        <w:rPr>
          <w:rFonts w:ascii="Times New Roman" w:hAnsi="Times New Roman" w:cs="Times New Roman"/>
          <w:sz w:val="24"/>
          <w:szCs w:val="24"/>
          <w:rPrChange w:id="208" w:author="Iryna Lozinska" w:date="2021-01-04T15:37:00Z">
            <w:rPr/>
          </w:rPrChange>
        </w:rPr>
        <w:t>жень</w:t>
      </w:r>
      <w:ins w:id="209" w:author="Iryna Lozinska" w:date="2021-01-04T15:10:00Z">
        <w:r w:rsidR="00DB6611" w:rsidRPr="007B72B4">
          <w:rPr>
            <w:rFonts w:ascii="Times New Roman" w:hAnsi="Times New Roman" w:cs="Times New Roman"/>
            <w:sz w:val="24"/>
            <w:szCs w:val="24"/>
            <w:rPrChange w:id="210" w:author="Iryna Lozinska" w:date="2021-01-04T15:37:00Z">
              <w:rPr/>
            </w:rPrChange>
          </w:rPr>
          <w:t xml:space="preserve"> та транспортування від ЗАМОВНИКА до ВИКОНАВЦ</w:t>
        </w:r>
      </w:ins>
      <w:ins w:id="211" w:author="Iryna Lozinska" w:date="2021-01-04T15:11:00Z">
        <w:r w:rsidR="00DB6611" w:rsidRPr="007B72B4">
          <w:rPr>
            <w:rFonts w:ascii="Times New Roman" w:hAnsi="Times New Roman" w:cs="Times New Roman"/>
            <w:sz w:val="24"/>
            <w:szCs w:val="24"/>
            <w:rPrChange w:id="212" w:author="Iryna Lozinska" w:date="2021-01-04T15:37:00Z">
              <w:rPr/>
            </w:rPrChange>
          </w:rPr>
          <w:t>Я</w:t>
        </w:r>
      </w:ins>
      <w:r w:rsidRPr="007B72B4">
        <w:rPr>
          <w:rFonts w:ascii="Times New Roman" w:hAnsi="Times New Roman" w:cs="Times New Roman"/>
          <w:sz w:val="24"/>
          <w:szCs w:val="24"/>
          <w:rPrChange w:id="213" w:author="Iryna Lozinska" w:date="2021-01-04T15:37:00Z">
            <w:rPr/>
          </w:rPrChange>
        </w:rPr>
        <w:t xml:space="preserve">. </w:t>
      </w:r>
    </w:p>
    <w:p w14:paraId="1CF6B085" w14:textId="4770FE77" w:rsidR="0069609D" w:rsidRPr="007B72B4" w:rsidRDefault="009F4C33">
      <w:pPr>
        <w:pStyle w:val="a8"/>
        <w:numPr>
          <w:ilvl w:val="1"/>
          <w:numId w:val="1"/>
        </w:numPr>
        <w:spacing w:line="240" w:lineRule="auto"/>
        <w:ind w:left="426" w:hanging="426"/>
        <w:jc w:val="both"/>
        <w:rPr>
          <w:rFonts w:ascii="Times New Roman" w:hAnsi="Times New Roman" w:cs="Times New Roman"/>
          <w:sz w:val="24"/>
          <w:szCs w:val="24"/>
          <w:rPrChange w:id="214" w:author="Iryna Lozinska" w:date="2021-01-04T15:37:00Z">
            <w:rPr/>
          </w:rPrChange>
        </w:rPr>
      </w:pPr>
      <w:r w:rsidRPr="007B72B4">
        <w:rPr>
          <w:rFonts w:ascii="Times New Roman" w:hAnsi="Times New Roman" w:cs="Times New Roman"/>
          <w:sz w:val="24"/>
          <w:szCs w:val="24"/>
          <w:rPrChange w:id="215" w:author="Iryna Lozinska" w:date="2021-01-04T15:37:00Z">
            <w:rPr/>
          </w:rPrChange>
        </w:rPr>
        <w:t xml:space="preserve">ВИКОНАВЕЦЬ залишає за собою право зміни цін на надані послуги в односторонньому порядку з повідомленням ЗАМОВНИКА письмово не менше ніж за 15 календарних днів у випадках: </w:t>
      </w:r>
    </w:p>
    <w:p w14:paraId="3EDE98B0"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216" w:author="Iryna Lozinska" w:date="2021-01-04T15:37:00Z">
            <w:rPr>
              <w:b/>
            </w:rPr>
          </w:rPrChange>
        </w:rPr>
      </w:pPr>
      <w:r w:rsidRPr="007B72B4">
        <w:rPr>
          <w:rFonts w:ascii="Times New Roman" w:hAnsi="Times New Roman" w:cs="Times New Roman"/>
          <w:sz w:val="24"/>
          <w:szCs w:val="24"/>
          <w:lang w:val="ru-RU"/>
          <w:rPrChange w:id="217" w:author="Iryna Lozinska" w:date="2021-01-04T15:37:00Z">
            <w:rPr>
              <w:lang w:val="ru-RU"/>
            </w:rPr>
          </w:rPrChange>
        </w:rPr>
        <w:t>З</w:t>
      </w:r>
      <w:r w:rsidRPr="007B72B4">
        <w:rPr>
          <w:rFonts w:ascii="Times New Roman" w:hAnsi="Times New Roman" w:cs="Times New Roman"/>
          <w:sz w:val="24"/>
          <w:szCs w:val="24"/>
          <w:rPrChange w:id="218" w:author="Iryna Lozinska" w:date="2021-01-04T15:37:00Z">
            <w:rPr/>
          </w:rPrChange>
        </w:rPr>
        <w:t>міни цін на надання послуг лабораторією GENOVA DIAGNOSTICS, США;</w:t>
      </w:r>
    </w:p>
    <w:p w14:paraId="7C945E84" w14:textId="77777777" w:rsidR="0069609D" w:rsidRPr="007B72B4" w:rsidRDefault="009F4C33">
      <w:pPr>
        <w:pStyle w:val="a8"/>
        <w:numPr>
          <w:ilvl w:val="2"/>
          <w:numId w:val="1"/>
        </w:numPr>
        <w:ind w:left="426" w:hanging="426"/>
        <w:jc w:val="both"/>
        <w:rPr>
          <w:rFonts w:ascii="Times New Roman" w:hAnsi="Times New Roman" w:cs="Times New Roman"/>
          <w:b/>
          <w:sz w:val="24"/>
          <w:szCs w:val="24"/>
          <w:rPrChange w:id="219" w:author="Iryna Lozinska" w:date="2021-01-04T15:37:00Z">
            <w:rPr>
              <w:b/>
            </w:rPr>
          </w:rPrChange>
        </w:rPr>
      </w:pPr>
      <w:r w:rsidRPr="007B72B4">
        <w:rPr>
          <w:rFonts w:ascii="Times New Roman" w:hAnsi="Times New Roman" w:cs="Times New Roman"/>
          <w:sz w:val="24"/>
          <w:szCs w:val="24"/>
          <w:rPrChange w:id="220" w:author="Iryna Lozinska" w:date="2021-01-04T15:37:00Z">
            <w:rPr/>
          </w:rPrChange>
        </w:rPr>
        <w:t xml:space="preserve">Зміни </w:t>
      </w:r>
      <w:r w:rsidRPr="007B72B4">
        <w:rPr>
          <w:rFonts w:ascii="Times New Roman" w:hAnsi="Times New Roman" w:cs="Times New Roman"/>
          <w:sz w:val="24"/>
          <w:szCs w:val="24"/>
          <w:rPrChange w:id="221" w:author="Iryna Lozinska" w:date="2021-01-04T15:37:00Z">
            <w:rPr/>
          </w:rPrChange>
        </w:rPr>
        <w:t>вартості доставки матеріалів.</w:t>
      </w:r>
    </w:p>
    <w:p w14:paraId="62FAF233" w14:textId="7A4D265C" w:rsidR="0069609D" w:rsidRPr="007B72B4" w:rsidRDefault="009F4C33">
      <w:pPr>
        <w:pStyle w:val="a8"/>
        <w:numPr>
          <w:ilvl w:val="1"/>
          <w:numId w:val="1"/>
        </w:numPr>
        <w:ind w:left="426" w:hanging="426"/>
        <w:jc w:val="both"/>
        <w:rPr>
          <w:rFonts w:ascii="Times New Roman" w:hAnsi="Times New Roman" w:cs="Times New Roman"/>
          <w:b/>
          <w:sz w:val="24"/>
          <w:szCs w:val="24"/>
          <w:rPrChange w:id="222" w:author="Iryna Lozinska" w:date="2021-01-04T15:37:00Z">
            <w:rPr>
              <w:b/>
            </w:rPr>
          </w:rPrChange>
        </w:rPr>
      </w:pPr>
      <w:r w:rsidRPr="007B72B4">
        <w:rPr>
          <w:rFonts w:ascii="Times New Roman" w:hAnsi="Times New Roman" w:cs="Times New Roman"/>
          <w:sz w:val="24"/>
          <w:szCs w:val="24"/>
          <w:rPrChange w:id="223" w:author="Iryna Lozinska" w:date="2021-01-04T15:37:00Z">
            <w:rPr/>
          </w:rPrChange>
        </w:rPr>
        <w:t xml:space="preserve">ЗАМОВНИК здійснює оплату послуг </w:t>
      </w:r>
      <w:del w:id="224" w:author="Iryna Lozinska" w:date="2021-01-04T15:21:00Z">
        <w:r w:rsidRPr="007B72B4" w:rsidDel="00086FBF">
          <w:rPr>
            <w:rFonts w:ascii="Times New Roman" w:hAnsi="Times New Roman" w:cs="Times New Roman"/>
            <w:sz w:val="24"/>
            <w:szCs w:val="24"/>
            <w:rPrChange w:id="225" w:author="Iryna Lozinska" w:date="2021-01-04T15:37:00Z">
              <w:rPr/>
            </w:rPrChange>
          </w:rPr>
          <w:delText xml:space="preserve">шляхом попередньої оплати досліджень, зазначених у заявці, </w:delText>
        </w:r>
      </w:del>
      <w:r w:rsidRPr="007B72B4">
        <w:rPr>
          <w:rFonts w:ascii="Times New Roman" w:hAnsi="Times New Roman" w:cs="Times New Roman"/>
          <w:sz w:val="24"/>
          <w:szCs w:val="24"/>
          <w:rPrChange w:id="226" w:author="Iryna Lozinska" w:date="2021-01-04T15:37:00Z">
            <w:rPr/>
          </w:rPrChange>
        </w:rPr>
        <w:t xml:space="preserve">за цінами відповідно до </w:t>
      </w:r>
      <w:ins w:id="227" w:author="Iryna Lozinska" w:date="2021-01-04T15:22:00Z">
        <w:r w:rsidR="00086FBF" w:rsidRPr="007B72B4">
          <w:rPr>
            <w:rFonts w:ascii="Times New Roman" w:hAnsi="Times New Roman" w:cs="Times New Roman"/>
            <w:sz w:val="24"/>
            <w:szCs w:val="24"/>
            <w:rPrChange w:id="228" w:author="Iryna Lozinska" w:date="2021-01-04T15:37:00Z">
              <w:rPr/>
            </w:rPrChange>
          </w:rPr>
          <w:t>Переліку лабораторних досліджень</w:t>
        </w:r>
        <w:r w:rsidR="00086FBF" w:rsidRPr="007B72B4">
          <w:rPr>
            <w:rFonts w:ascii="Times New Roman" w:hAnsi="Times New Roman" w:cs="Times New Roman"/>
            <w:sz w:val="24"/>
            <w:szCs w:val="24"/>
            <w:rPrChange w:id="229" w:author="Iryna Lozinska" w:date="2021-01-04T15:37:00Z">
              <w:rPr/>
            </w:rPrChange>
          </w:rPr>
          <w:t xml:space="preserve"> (</w:t>
        </w:r>
      </w:ins>
      <w:ins w:id="230" w:author="Iryna Lozinska" w:date="2021-01-04T15:23:00Z">
        <w:r w:rsidR="00086FBF" w:rsidRPr="007B72B4">
          <w:rPr>
            <w:rFonts w:ascii="Times New Roman" w:hAnsi="Times New Roman" w:cs="Times New Roman"/>
            <w:sz w:val="24"/>
            <w:szCs w:val="24"/>
            <w:rPrChange w:id="231" w:author="Iryna Lozinska" w:date="2021-01-04T15:37:00Z">
              <w:rPr/>
            </w:rPrChange>
          </w:rPr>
          <w:t>Д</w:t>
        </w:r>
      </w:ins>
      <w:ins w:id="232" w:author="Iryna Lozinska" w:date="2021-01-04T15:22:00Z">
        <w:r w:rsidR="00086FBF" w:rsidRPr="007B72B4">
          <w:rPr>
            <w:rFonts w:ascii="Times New Roman" w:hAnsi="Times New Roman" w:cs="Times New Roman"/>
            <w:sz w:val="24"/>
            <w:szCs w:val="24"/>
            <w:rPrChange w:id="233" w:author="Iryna Lozinska" w:date="2021-01-04T15:37:00Z">
              <w:rPr/>
            </w:rPrChange>
          </w:rPr>
          <w:t>одат</w:t>
        </w:r>
      </w:ins>
      <w:ins w:id="234" w:author="Iryna Lozinska" w:date="2021-01-04T15:23:00Z">
        <w:r w:rsidR="00086FBF" w:rsidRPr="007B72B4">
          <w:rPr>
            <w:rFonts w:ascii="Times New Roman" w:hAnsi="Times New Roman" w:cs="Times New Roman"/>
            <w:sz w:val="24"/>
            <w:szCs w:val="24"/>
            <w:rPrChange w:id="235" w:author="Iryna Lozinska" w:date="2021-01-04T15:37:00Z">
              <w:rPr/>
            </w:rPrChange>
          </w:rPr>
          <w:t>ок</w:t>
        </w:r>
      </w:ins>
      <w:ins w:id="236" w:author="Iryna Lozinska" w:date="2021-01-04T15:22:00Z">
        <w:r w:rsidR="00086FBF" w:rsidRPr="007B72B4">
          <w:rPr>
            <w:rFonts w:ascii="Times New Roman" w:hAnsi="Times New Roman" w:cs="Times New Roman"/>
            <w:sz w:val="24"/>
            <w:szCs w:val="24"/>
            <w:rPrChange w:id="237" w:author="Iryna Lozinska" w:date="2021-01-04T15:37:00Z">
              <w:rPr/>
            </w:rPrChange>
          </w:rPr>
          <w:t xml:space="preserve"> № </w:t>
        </w:r>
      </w:ins>
      <w:ins w:id="238" w:author="Iryna Lozinska" w:date="2021-01-04T15:23:00Z">
        <w:r w:rsidR="00086FBF" w:rsidRPr="007B72B4">
          <w:rPr>
            <w:rFonts w:ascii="Times New Roman" w:hAnsi="Times New Roman" w:cs="Times New Roman"/>
            <w:sz w:val="24"/>
            <w:szCs w:val="24"/>
            <w:rPrChange w:id="239" w:author="Iryna Lozinska" w:date="2021-01-04T15:37:00Z">
              <w:rPr/>
            </w:rPrChange>
          </w:rPr>
          <w:t xml:space="preserve">1) </w:t>
        </w:r>
      </w:ins>
      <w:del w:id="240" w:author="Iryna Lozinska" w:date="2021-01-04T15:22:00Z">
        <w:r w:rsidRPr="007B72B4" w:rsidDel="00086FBF">
          <w:rPr>
            <w:rFonts w:ascii="Times New Roman" w:hAnsi="Times New Roman" w:cs="Times New Roman"/>
            <w:sz w:val="24"/>
            <w:szCs w:val="24"/>
            <w:rPrChange w:id="241" w:author="Iryna Lozinska" w:date="2021-01-04T15:37:00Z">
              <w:rPr/>
            </w:rPrChange>
          </w:rPr>
          <w:delText xml:space="preserve">умов Договору </w:delText>
        </w:r>
      </w:del>
      <w:r w:rsidRPr="007B72B4">
        <w:rPr>
          <w:rFonts w:ascii="Times New Roman" w:hAnsi="Times New Roman" w:cs="Times New Roman"/>
          <w:sz w:val="24"/>
          <w:szCs w:val="24"/>
          <w:rPrChange w:id="242" w:author="Iryna Lozinska" w:date="2021-01-04T15:37:00Z">
            <w:rPr/>
          </w:rPrChange>
        </w:rPr>
        <w:t xml:space="preserve">протягом 3-х банківських днів з моменту </w:t>
      </w:r>
      <w:del w:id="243" w:author="Iryna Lozinska" w:date="2021-01-04T15:26:00Z">
        <w:r w:rsidRPr="007B72B4" w:rsidDel="00086FBF">
          <w:rPr>
            <w:rFonts w:ascii="Times New Roman" w:hAnsi="Times New Roman" w:cs="Times New Roman"/>
            <w:sz w:val="24"/>
            <w:szCs w:val="24"/>
            <w:rPrChange w:id="244" w:author="Iryna Lozinska" w:date="2021-01-04T15:37:00Z">
              <w:rPr/>
            </w:rPrChange>
          </w:rPr>
          <w:delText xml:space="preserve">отримання </w:delText>
        </w:r>
      </w:del>
      <w:ins w:id="245" w:author="Iryna Lozinska" w:date="2021-01-04T15:26:00Z">
        <w:r w:rsidR="00086FBF" w:rsidRPr="007B72B4">
          <w:rPr>
            <w:rFonts w:ascii="Times New Roman" w:hAnsi="Times New Roman" w:cs="Times New Roman"/>
            <w:sz w:val="24"/>
            <w:szCs w:val="24"/>
            <w:rPrChange w:id="246" w:author="Iryna Lozinska" w:date="2021-01-04T15:37:00Z">
              <w:rPr/>
            </w:rPrChange>
          </w:rPr>
          <w:t xml:space="preserve">виписки </w:t>
        </w:r>
      </w:ins>
      <w:del w:id="247" w:author="Iryna Lozinska" w:date="2021-01-04T15:22:00Z">
        <w:r w:rsidRPr="007B72B4" w:rsidDel="00086FBF">
          <w:rPr>
            <w:rFonts w:ascii="Times New Roman" w:hAnsi="Times New Roman" w:cs="Times New Roman"/>
            <w:sz w:val="24"/>
            <w:szCs w:val="24"/>
            <w:rPrChange w:id="248" w:author="Iryna Lozinska" w:date="2021-01-04T15:37:00Z">
              <w:rPr/>
            </w:rPrChange>
          </w:rPr>
          <w:delText xml:space="preserve">рахунку </w:delText>
        </w:r>
      </w:del>
      <w:ins w:id="249" w:author="Iryna Lozinska" w:date="2021-01-04T15:22:00Z">
        <w:r w:rsidR="00086FBF" w:rsidRPr="007B72B4">
          <w:rPr>
            <w:rFonts w:ascii="Times New Roman" w:hAnsi="Times New Roman" w:cs="Times New Roman"/>
            <w:sz w:val="24"/>
            <w:szCs w:val="24"/>
            <w:rPrChange w:id="250" w:author="Iryna Lozinska" w:date="2021-01-04T15:37:00Z">
              <w:rPr/>
            </w:rPrChange>
          </w:rPr>
          <w:t>рахунку</w:t>
        </w:r>
        <w:r w:rsidR="00086FBF" w:rsidRPr="007B72B4">
          <w:rPr>
            <w:rFonts w:ascii="Times New Roman" w:hAnsi="Times New Roman" w:cs="Times New Roman"/>
            <w:sz w:val="24"/>
            <w:szCs w:val="24"/>
            <w:rPrChange w:id="251" w:author="Iryna Lozinska" w:date="2021-01-04T15:37:00Z">
              <w:rPr/>
            </w:rPrChange>
          </w:rPr>
          <w:t>-</w:t>
        </w:r>
      </w:ins>
      <w:r w:rsidRPr="007B72B4">
        <w:rPr>
          <w:rFonts w:ascii="Times New Roman" w:hAnsi="Times New Roman" w:cs="Times New Roman"/>
          <w:sz w:val="24"/>
          <w:szCs w:val="24"/>
          <w:rPrChange w:id="252" w:author="Iryna Lozinska" w:date="2021-01-04T15:37:00Z">
            <w:rPr/>
          </w:rPrChange>
        </w:rPr>
        <w:t>фактури</w:t>
      </w:r>
      <w:ins w:id="253" w:author="Iryna Lozinska" w:date="2021-01-04T15:21:00Z">
        <w:r w:rsidR="00086FBF" w:rsidRPr="007B72B4">
          <w:rPr>
            <w:rFonts w:ascii="Times New Roman" w:hAnsi="Times New Roman" w:cs="Times New Roman"/>
            <w:sz w:val="24"/>
            <w:szCs w:val="24"/>
            <w:rPrChange w:id="254" w:author="Iryna Lozinska" w:date="2021-01-04T15:37:00Z">
              <w:rPr/>
            </w:rPrChange>
          </w:rPr>
          <w:t xml:space="preserve">, виставленого  </w:t>
        </w:r>
      </w:ins>
      <w:ins w:id="255" w:author="Iryna Lozinska" w:date="2021-01-04T15:22:00Z">
        <w:r w:rsidR="00086FBF" w:rsidRPr="007B72B4">
          <w:rPr>
            <w:rFonts w:ascii="Times New Roman" w:hAnsi="Times New Roman" w:cs="Times New Roman"/>
            <w:sz w:val="24"/>
            <w:szCs w:val="24"/>
            <w:rPrChange w:id="256" w:author="Iryna Lozinska" w:date="2021-01-04T15:37:00Z">
              <w:rPr/>
            </w:rPrChange>
          </w:rPr>
          <w:t xml:space="preserve">у день отримання </w:t>
        </w:r>
        <w:proofErr w:type="spellStart"/>
        <w:r w:rsidR="00086FBF" w:rsidRPr="007B72B4">
          <w:rPr>
            <w:rFonts w:ascii="Times New Roman" w:hAnsi="Times New Roman" w:cs="Times New Roman"/>
            <w:sz w:val="24"/>
            <w:szCs w:val="24"/>
            <w:rPrChange w:id="257" w:author="Iryna Lozinska" w:date="2021-01-04T15:37:00Z">
              <w:rPr/>
            </w:rPrChange>
          </w:rPr>
          <w:t>біоматеріалу</w:t>
        </w:r>
      </w:ins>
      <w:proofErr w:type="spellEnd"/>
      <w:r w:rsidRPr="007B72B4">
        <w:rPr>
          <w:rFonts w:ascii="Times New Roman" w:hAnsi="Times New Roman" w:cs="Times New Roman"/>
          <w:sz w:val="24"/>
          <w:szCs w:val="24"/>
          <w:rPrChange w:id="258" w:author="Iryna Lozinska" w:date="2021-01-04T15:37:00Z">
            <w:rPr/>
          </w:rPrChange>
        </w:rPr>
        <w:t xml:space="preserve">. </w:t>
      </w:r>
    </w:p>
    <w:p w14:paraId="502A7F4B" w14:textId="77777777" w:rsidR="0069609D" w:rsidRPr="007B72B4" w:rsidRDefault="009F4C33">
      <w:pPr>
        <w:pStyle w:val="a8"/>
        <w:numPr>
          <w:ilvl w:val="1"/>
          <w:numId w:val="1"/>
        </w:numPr>
        <w:ind w:left="426" w:hanging="426"/>
        <w:jc w:val="both"/>
        <w:rPr>
          <w:rFonts w:ascii="Times New Roman" w:hAnsi="Times New Roman" w:cs="Times New Roman"/>
          <w:b/>
          <w:sz w:val="24"/>
          <w:szCs w:val="24"/>
          <w:rPrChange w:id="259" w:author="Iryna Lozinska" w:date="2021-01-04T15:37:00Z">
            <w:rPr>
              <w:b/>
            </w:rPr>
          </w:rPrChange>
        </w:rPr>
      </w:pPr>
      <w:r w:rsidRPr="007B72B4">
        <w:rPr>
          <w:rFonts w:ascii="Times New Roman" w:hAnsi="Times New Roman" w:cs="Times New Roman"/>
          <w:sz w:val="24"/>
          <w:szCs w:val="24"/>
          <w:rPrChange w:id="260" w:author="Iryna Lozinska" w:date="2021-01-04T15:37:00Z">
            <w:rPr/>
          </w:rPrChange>
        </w:rPr>
        <w:t>Рахунки-фактури складаються н</w:t>
      </w:r>
      <w:r w:rsidRPr="007B72B4">
        <w:rPr>
          <w:rFonts w:ascii="Times New Roman" w:hAnsi="Times New Roman" w:cs="Times New Roman"/>
          <w:sz w:val="24"/>
          <w:szCs w:val="24"/>
          <w:rPrChange w:id="261" w:author="Iryna Lozinska" w:date="2021-01-04T15:37:00Z">
            <w:rPr/>
          </w:rPrChange>
        </w:rPr>
        <w:t xml:space="preserve">а підставі заявок (бланків-замовлень) ЗАМОВНИКА та є підставою для оплати послуг. </w:t>
      </w:r>
    </w:p>
    <w:p w14:paraId="09624840" w14:textId="512DA4A7" w:rsidR="0069609D" w:rsidRPr="007B72B4" w:rsidRDefault="009F4C33">
      <w:pPr>
        <w:pStyle w:val="a8"/>
        <w:numPr>
          <w:ilvl w:val="1"/>
          <w:numId w:val="1"/>
        </w:numPr>
        <w:ind w:left="426" w:hanging="426"/>
        <w:jc w:val="both"/>
        <w:rPr>
          <w:rFonts w:ascii="Times New Roman" w:hAnsi="Times New Roman" w:cs="Times New Roman"/>
          <w:b/>
          <w:sz w:val="24"/>
          <w:szCs w:val="24"/>
          <w:rPrChange w:id="262" w:author="Iryna Lozinska" w:date="2021-01-04T15:37:00Z">
            <w:rPr>
              <w:b/>
            </w:rPr>
          </w:rPrChange>
        </w:rPr>
      </w:pPr>
      <w:r w:rsidRPr="007B72B4">
        <w:rPr>
          <w:rFonts w:ascii="Times New Roman" w:hAnsi="Times New Roman" w:cs="Times New Roman"/>
          <w:sz w:val="24"/>
          <w:szCs w:val="24"/>
          <w:rPrChange w:id="263" w:author="Iryna Lozinska" w:date="2021-01-04T15:37:00Z">
            <w:rPr/>
          </w:rPrChange>
        </w:rPr>
        <w:t xml:space="preserve">У разі несплати рахунку-фактури протягом 3-х банківських днів </w:t>
      </w:r>
      <w:ins w:id="264" w:author="Iryna Lozinska" w:date="2021-01-04T15:25:00Z">
        <w:r w:rsidR="00086FBF" w:rsidRPr="007B72B4">
          <w:rPr>
            <w:rFonts w:ascii="Times New Roman" w:hAnsi="Times New Roman" w:cs="Times New Roman"/>
            <w:sz w:val="24"/>
            <w:szCs w:val="24"/>
            <w:rPrChange w:id="265" w:author="Iryna Lozinska" w:date="2021-01-04T15:37:00Z">
              <w:rPr/>
            </w:rPrChange>
          </w:rPr>
          <w:t xml:space="preserve">з моменту </w:t>
        </w:r>
      </w:ins>
      <w:ins w:id="266" w:author="Iryna Lozinska" w:date="2021-01-04T15:26:00Z">
        <w:r w:rsidR="00086FBF" w:rsidRPr="007B72B4">
          <w:rPr>
            <w:rFonts w:ascii="Times New Roman" w:hAnsi="Times New Roman" w:cs="Times New Roman"/>
            <w:sz w:val="24"/>
            <w:szCs w:val="24"/>
            <w:rPrChange w:id="267" w:author="Iryna Lozinska" w:date="2021-01-04T15:37:00Z">
              <w:rPr/>
            </w:rPrChange>
          </w:rPr>
          <w:t xml:space="preserve">виписки </w:t>
        </w:r>
      </w:ins>
      <w:ins w:id="268" w:author="Iryna Lozinska" w:date="2021-01-04T15:25:00Z">
        <w:r w:rsidR="00086FBF" w:rsidRPr="007B72B4">
          <w:rPr>
            <w:rFonts w:ascii="Times New Roman" w:hAnsi="Times New Roman" w:cs="Times New Roman"/>
            <w:sz w:val="24"/>
            <w:szCs w:val="24"/>
            <w:rPrChange w:id="269" w:author="Iryna Lozinska" w:date="2021-01-04T15:37:00Z">
              <w:rPr/>
            </w:rPrChange>
          </w:rPr>
          <w:t xml:space="preserve">рахунку-фактури ЗАМОВНИКУ, </w:t>
        </w:r>
      </w:ins>
      <w:del w:id="270" w:author="Iryna Lozinska" w:date="2021-01-04T15:26:00Z">
        <w:r w:rsidRPr="007B72B4" w:rsidDel="00086FBF">
          <w:rPr>
            <w:rFonts w:ascii="Times New Roman" w:hAnsi="Times New Roman" w:cs="Times New Roman"/>
            <w:sz w:val="24"/>
            <w:szCs w:val="24"/>
            <w:rPrChange w:id="271" w:author="Iryna Lozinska" w:date="2021-01-04T15:37:00Z">
              <w:rPr/>
            </w:rPrChange>
          </w:rPr>
          <w:delText xml:space="preserve">Виконавець </w:delText>
        </w:r>
      </w:del>
      <w:ins w:id="272" w:author="Iryna Lozinska" w:date="2021-01-04T15:26:00Z">
        <w:r w:rsidR="00086FBF" w:rsidRPr="007B72B4">
          <w:rPr>
            <w:rFonts w:ascii="Times New Roman" w:hAnsi="Times New Roman" w:cs="Times New Roman"/>
            <w:sz w:val="24"/>
            <w:szCs w:val="24"/>
            <w:rPrChange w:id="273" w:author="Iryna Lozinska" w:date="2021-01-04T15:37:00Z">
              <w:rPr/>
            </w:rPrChange>
          </w:rPr>
          <w:t>ВИКОНАВЦЬ</w:t>
        </w:r>
        <w:r w:rsidR="00086FBF" w:rsidRPr="007B72B4">
          <w:rPr>
            <w:rFonts w:ascii="Times New Roman" w:hAnsi="Times New Roman" w:cs="Times New Roman"/>
            <w:sz w:val="24"/>
            <w:szCs w:val="24"/>
            <w:rPrChange w:id="274" w:author="Iryna Lozinska" w:date="2021-01-04T15:37:00Z">
              <w:rPr/>
            </w:rPrChange>
          </w:rPr>
          <w:t xml:space="preserve"> </w:t>
        </w:r>
      </w:ins>
      <w:r w:rsidRPr="007B72B4">
        <w:rPr>
          <w:rFonts w:ascii="Times New Roman" w:hAnsi="Times New Roman" w:cs="Times New Roman"/>
          <w:sz w:val="24"/>
          <w:szCs w:val="24"/>
          <w:rPrChange w:id="275" w:author="Iryna Lozinska" w:date="2021-01-04T15:37:00Z">
            <w:rPr/>
          </w:rPrChange>
        </w:rPr>
        <w:t>залишає за собою право відмовитися від виконання дослідження.</w:t>
      </w:r>
    </w:p>
    <w:p w14:paraId="1A7A7739" w14:textId="2445AAE0" w:rsidR="0069609D" w:rsidRPr="007B72B4" w:rsidRDefault="009F4C33">
      <w:pPr>
        <w:pStyle w:val="a8"/>
        <w:numPr>
          <w:ilvl w:val="1"/>
          <w:numId w:val="1"/>
        </w:numPr>
        <w:ind w:left="426" w:hanging="426"/>
        <w:jc w:val="both"/>
        <w:rPr>
          <w:rFonts w:ascii="Times New Roman" w:hAnsi="Times New Roman" w:cs="Times New Roman"/>
          <w:b/>
          <w:sz w:val="24"/>
          <w:szCs w:val="24"/>
          <w:rPrChange w:id="276" w:author="Iryna Lozinska" w:date="2021-01-04T15:37:00Z">
            <w:rPr>
              <w:b/>
            </w:rPr>
          </w:rPrChange>
        </w:rPr>
      </w:pPr>
      <w:r w:rsidRPr="007B72B4">
        <w:rPr>
          <w:rFonts w:ascii="Times New Roman" w:hAnsi="Times New Roman" w:cs="Times New Roman"/>
          <w:sz w:val="24"/>
          <w:szCs w:val="24"/>
          <w:rPrChange w:id="277" w:author="Iryna Lozinska" w:date="2021-01-04T15:37:00Z">
            <w:rPr/>
          </w:rPrChange>
        </w:rPr>
        <w:t xml:space="preserve">Кошти перераховуються на </w:t>
      </w:r>
      <w:del w:id="278" w:author="Iryna Lozinska" w:date="2021-01-04T15:28:00Z">
        <w:r w:rsidRPr="007B72B4" w:rsidDel="00086FBF">
          <w:rPr>
            <w:rFonts w:ascii="Times New Roman" w:hAnsi="Times New Roman" w:cs="Times New Roman"/>
            <w:sz w:val="24"/>
            <w:szCs w:val="24"/>
            <w:rPrChange w:id="279" w:author="Iryna Lozinska" w:date="2021-01-04T15:37:00Z">
              <w:rPr/>
            </w:rPrChange>
          </w:rPr>
          <w:delText>розрахунковий рахунок</w:delText>
        </w:r>
      </w:del>
      <w:ins w:id="280" w:author="Iryna Lozinska" w:date="2021-01-04T15:28:00Z">
        <w:r w:rsidR="00086FBF" w:rsidRPr="007B72B4">
          <w:rPr>
            <w:rFonts w:ascii="Times New Roman" w:hAnsi="Times New Roman" w:cs="Times New Roman"/>
            <w:sz w:val="24"/>
            <w:szCs w:val="24"/>
            <w:lang w:val="en-US"/>
            <w:rPrChange w:id="281" w:author="Iryna Lozinska" w:date="2021-01-04T15:37:00Z">
              <w:rPr>
                <w:lang w:val="en-US"/>
              </w:rPr>
            </w:rPrChange>
          </w:rPr>
          <w:t>IBAN</w:t>
        </w:r>
      </w:ins>
      <w:r w:rsidRPr="007B72B4">
        <w:rPr>
          <w:rFonts w:ascii="Times New Roman" w:hAnsi="Times New Roman" w:cs="Times New Roman"/>
          <w:sz w:val="24"/>
          <w:szCs w:val="24"/>
          <w:rPrChange w:id="282" w:author="Iryna Lozinska" w:date="2021-01-04T15:37:00Z">
            <w:rPr/>
          </w:rPrChange>
        </w:rPr>
        <w:t xml:space="preserve"> ВИКОНАВЦЯ в національній валюті відповідно до чинного законодавства України.</w:t>
      </w:r>
    </w:p>
    <w:p w14:paraId="673C937B" w14:textId="77777777" w:rsidR="0069609D" w:rsidRPr="007B72B4" w:rsidRDefault="009F4C33">
      <w:pPr>
        <w:pStyle w:val="a8"/>
        <w:numPr>
          <w:ilvl w:val="1"/>
          <w:numId w:val="1"/>
        </w:numPr>
        <w:ind w:left="426" w:hanging="426"/>
        <w:jc w:val="both"/>
        <w:rPr>
          <w:rFonts w:ascii="Times New Roman" w:hAnsi="Times New Roman" w:cs="Times New Roman"/>
          <w:b/>
          <w:sz w:val="24"/>
          <w:szCs w:val="24"/>
          <w:rPrChange w:id="283" w:author="Iryna Lozinska" w:date="2021-01-04T15:37:00Z">
            <w:rPr>
              <w:b/>
            </w:rPr>
          </w:rPrChange>
        </w:rPr>
      </w:pPr>
      <w:r w:rsidRPr="007B72B4">
        <w:rPr>
          <w:rFonts w:ascii="Times New Roman" w:hAnsi="Times New Roman" w:cs="Times New Roman"/>
          <w:sz w:val="24"/>
          <w:szCs w:val="24"/>
          <w:rPrChange w:id="284" w:author="Iryna Lozinska" w:date="2021-01-04T15:37:00Z">
            <w:rPr/>
          </w:rPrChange>
        </w:rPr>
        <w:t xml:space="preserve">Після отримання результатів досліджень ВИКОНАВЕЦЬ складає двосторонні акти виконаних робіт (послуг) по кожній заявці ЗАМОВНИКА. Акти складаються один раз на </w:t>
      </w:r>
      <w:r w:rsidRPr="007B72B4">
        <w:rPr>
          <w:rFonts w:ascii="Times New Roman" w:hAnsi="Times New Roman" w:cs="Times New Roman"/>
          <w:sz w:val="24"/>
          <w:szCs w:val="24"/>
          <w:rPrChange w:id="285" w:author="Iryna Lozinska" w:date="2021-01-04T15:37:00Z">
            <w:rPr/>
          </w:rPrChange>
        </w:rPr>
        <w:t xml:space="preserve">місяць до 5 числа наступного за звітним місяцем, і передаються другій стороні для підписання ЗАМОВНИКОМ. </w:t>
      </w:r>
    </w:p>
    <w:p w14:paraId="19F2C45B" w14:textId="77777777" w:rsidR="0069609D" w:rsidRPr="007B72B4" w:rsidRDefault="009F4C33">
      <w:pPr>
        <w:pStyle w:val="a8"/>
        <w:numPr>
          <w:ilvl w:val="0"/>
          <w:numId w:val="1"/>
        </w:numPr>
        <w:spacing w:before="480"/>
        <w:ind w:left="426" w:hanging="426"/>
        <w:jc w:val="center"/>
        <w:rPr>
          <w:rFonts w:ascii="Times New Roman" w:hAnsi="Times New Roman" w:cs="Times New Roman"/>
          <w:b/>
          <w:sz w:val="24"/>
          <w:szCs w:val="24"/>
          <w:rPrChange w:id="286" w:author="Iryna Lozinska" w:date="2021-01-04T15:37:00Z">
            <w:rPr>
              <w:b/>
            </w:rPr>
          </w:rPrChange>
        </w:rPr>
      </w:pPr>
      <w:r w:rsidRPr="007B72B4">
        <w:rPr>
          <w:rFonts w:ascii="Times New Roman" w:hAnsi="Times New Roman" w:cs="Times New Roman"/>
          <w:b/>
          <w:sz w:val="24"/>
          <w:szCs w:val="24"/>
          <w:rPrChange w:id="287" w:author="Iryna Lozinska" w:date="2021-01-04T15:37:00Z">
            <w:rPr>
              <w:b/>
            </w:rPr>
          </w:rPrChange>
        </w:rPr>
        <w:t>ВІДПОВІДАЛЬНІСТЬ СТОРІН</w:t>
      </w:r>
    </w:p>
    <w:p w14:paraId="11639567" w14:textId="77777777" w:rsidR="0069609D" w:rsidRPr="007B72B4" w:rsidRDefault="009F4C33">
      <w:pPr>
        <w:pStyle w:val="a8"/>
        <w:numPr>
          <w:ilvl w:val="1"/>
          <w:numId w:val="1"/>
        </w:numPr>
        <w:ind w:left="426" w:hanging="426"/>
        <w:jc w:val="both"/>
        <w:rPr>
          <w:rFonts w:ascii="Times New Roman" w:hAnsi="Times New Roman" w:cs="Times New Roman"/>
          <w:b/>
          <w:sz w:val="24"/>
          <w:szCs w:val="24"/>
          <w:rPrChange w:id="288" w:author="Iryna Lozinska" w:date="2021-01-04T15:37:00Z">
            <w:rPr>
              <w:b/>
            </w:rPr>
          </w:rPrChange>
        </w:rPr>
      </w:pPr>
      <w:r w:rsidRPr="007B72B4">
        <w:rPr>
          <w:rFonts w:ascii="Times New Roman" w:hAnsi="Times New Roman" w:cs="Times New Roman"/>
          <w:sz w:val="24"/>
          <w:szCs w:val="24"/>
          <w:rPrChange w:id="289" w:author="Iryna Lozinska" w:date="2021-01-04T15:37:00Z">
            <w:rPr/>
          </w:rPrChange>
        </w:rPr>
        <w:t>У разі несвоєчасного здійснення попередньої оплати наданих послуг ВИКОНАВЕЦЬ вправі відмовитися від виконання робіт за цим дог</w:t>
      </w:r>
      <w:r w:rsidRPr="007B72B4">
        <w:rPr>
          <w:rFonts w:ascii="Times New Roman" w:hAnsi="Times New Roman" w:cs="Times New Roman"/>
          <w:sz w:val="24"/>
          <w:szCs w:val="24"/>
          <w:rPrChange w:id="290" w:author="Iryna Lozinska" w:date="2021-01-04T15:37:00Z">
            <w:rPr/>
          </w:rPrChange>
        </w:rPr>
        <w:t>овором.</w:t>
      </w:r>
    </w:p>
    <w:p w14:paraId="346748B1" w14:textId="77777777" w:rsidR="0069609D" w:rsidRPr="007B72B4" w:rsidRDefault="009F4C33">
      <w:pPr>
        <w:pStyle w:val="a8"/>
        <w:numPr>
          <w:ilvl w:val="1"/>
          <w:numId w:val="1"/>
        </w:numPr>
        <w:spacing w:line="240" w:lineRule="auto"/>
        <w:ind w:left="426" w:hanging="426"/>
        <w:jc w:val="both"/>
        <w:rPr>
          <w:rFonts w:ascii="Times New Roman" w:hAnsi="Times New Roman" w:cs="Times New Roman"/>
          <w:b/>
          <w:sz w:val="24"/>
          <w:szCs w:val="24"/>
          <w:rPrChange w:id="291" w:author="Iryna Lozinska" w:date="2021-01-04T15:37:00Z">
            <w:rPr>
              <w:b/>
            </w:rPr>
          </w:rPrChange>
        </w:rPr>
      </w:pPr>
      <w:r w:rsidRPr="007B72B4">
        <w:rPr>
          <w:rFonts w:ascii="Times New Roman" w:hAnsi="Times New Roman" w:cs="Times New Roman"/>
          <w:sz w:val="24"/>
          <w:szCs w:val="24"/>
          <w:rPrChange w:id="292" w:author="Iryna Lozinska" w:date="2021-01-04T15:37:00Z">
            <w:rPr/>
          </w:rPrChange>
        </w:rPr>
        <w:lastRenderedPageBreak/>
        <w:t>За недотримання лабораторією GENOVA DIAGNOSTICS, США строків виконання робіт щодо надання результатів аналізу ВИКОНАВЕЦЬ не несе відповідальності перед ЗАМОВНИКОМ.</w:t>
      </w:r>
    </w:p>
    <w:p w14:paraId="795C7195" w14:textId="77777777" w:rsidR="0069609D" w:rsidRPr="007B72B4" w:rsidRDefault="009F4C33">
      <w:pPr>
        <w:pStyle w:val="a8"/>
        <w:numPr>
          <w:ilvl w:val="1"/>
          <w:numId w:val="1"/>
        </w:numPr>
        <w:spacing w:after="0" w:line="240" w:lineRule="auto"/>
        <w:ind w:left="426" w:hanging="426"/>
        <w:jc w:val="both"/>
        <w:rPr>
          <w:rFonts w:ascii="Times New Roman" w:hAnsi="Times New Roman" w:cs="Times New Roman"/>
          <w:sz w:val="24"/>
          <w:szCs w:val="24"/>
          <w:rPrChange w:id="293" w:author="Iryna Lozinska" w:date="2021-01-04T15:37:00Z">
            <w:rPr/>
          </w:rPrChange>
        </w:rPr>
      </w:pPr>
      <w:r w:rsidRPr="007B72B4">
        <w:rPr>
          <w:rFonts w:ascii="Times New Roman" w:hAnsi="Times New Roman" w:cs="Times New Roman"/>
          <w:sz w:val="24"/>
          <w:szCs w:val="24"/>
          <w:rPrChange w:id="294" w:author="Iryna Lozinska" w:date="2021-01-04T15:37:00Z">
            <w:rPr/>
          </w:rPrChange>
        </w:rPr>
        <w:t>У всьому іншому, що не передбачено цим договором, сторони керуються чинним законодав</w:t>
      </w:r>
      <w:r w:rsidRPr="007B72B4">
        <w:rPr>
          <w:rFonts w:ascii="Times New Roman" w:hAnsi="Times New Roman" w:cs="Times New Roman"/>
          <w:sz w:val="24"/>
          <w:szCs w:val="24"/>
          <w:rPrChange w:id="295" w:author="Iryna Lozinska" w:date="2021-01-04T15:37:00Z">
            <w:rPr/>
          </w:rPrChange>
        </w:rPr>
        <w:t>ством України.</w:t>
      </w:r>
    </w:p>
    <w:p w14:paraId="6A7E65AD" w14:textId="77777777" w:rsidR="0069609D" w:rsidRPr="007B72B4" w:rsidRDefault="009F4C33">
      <w:pPr>
        <w:pStyle w:val="a8"/>
        <w:numPr>
          <w:ilvl w:val="0"/>
          <w:numId w:val="1"/>
        </w:numPr>
        <w:spacing w:before="240" w:line="240" w:lineRule="auto"/>
        <w:ind w:left="426" w:hanging="426"/>
        <w:jc w:val="center"/>
        <w:rPr>
          <w:rFonts w:ascii="Times New Roman" w:hAnsi="Times New Roman" w:cs="Times New Roman"/>
          <w:sz w:val="24"/>
          <w:szCs w:val="24"/>
          <w:rPrChange w:id="296" w:author="Iryna Lozinska" w:date="2021-01-04T15:37:00Z">
            <w:rPr/>
          </w:rPrChange>
        </w:rPr>
      </w:pPr>
      <w:r w:rsidRPr="007B72B4">
        <w:rPr>
          <w:rFonts w:ascii="Times New Roman" w:hAnsi="Times New Roman" w:cs="Times New Roman"/>
          <w:b/>
          <w:sz w:val="24"/>
          <w:szCs w:val="24"/>
          <w:rPrChange w:id="297" w:author="Iryna Lozinska" w:date="2021-01-04T15:37:00Z">
            <w:rPr>
              <w:b/>
            </w:rPr>
          </w:rPrChange>
        </w:rPr>
        <w:t>КОНФІДЕНЦІЙНІСТЬ</w:t>
      </w:r>
    </w:p>
    <w:p w14:paraId="0E0F8421" w14:textId="77777777" w:rsidR="0069609D" w:rsidRPr="007B72B4" w:rsidRDefault="009F4C33">
      <w:pPr>
        <w:pStyle w:val="a8"/>
        <w:numPr>
          <w:ilvl w:val="1"/>
          <w:numId w:val="1"/>
        </w:numPr>
        <w:spacing w:line="240" w:lineRule="auto"/>
        <w:ind w:left="426" w:hanging="426"/>
        <w:jc w:val="both"/>
        <w:rPr>
          <w:rFonts w:ascii="Times New Roman" w:hAnsi="Times New Roman" w:cs="Times New Roman"/>
          <w:sz w:val="24"/>
          <w:szCs w:val="24"/>
          <w:rPrChange w:id="298" w:author="Iryna Lozinska" w:date="2021-01-04T15:37:00Z">
            <w:rPr/>
          </w:rPrChange>
        </w:rPr>
      </w:pPr>
      <w:r w:rsidRPr="007B72B4">
        <w:rPr>
          <w:rFonts w:ascii="Times New Roman" w:hAnsi="Times New Roman" w:cs="Times New Roman"/>
          <w:sz w:val="24"/>
          <w:szCs w:val="24"/>
          <w:rPrChange w:id="299" w:author="Iryna Lozinska" w:date="2021-01-04T15:37:00Z">
            <w:rPr/>
          </w:rPrChange>
        </w:rPr>
        <w:t>Сторони домовилися, що текст договору, будь-які матеріали, інформація та матеріали, які стосуються Договору, є конфіденційними і не можуть передаватися третім особам без попередньої письмової згоди іншої Сторони, крім випадк</w:t>
      </w:r>
      <w:r w:rsidRPr="007B72B4">
        <w:rPr>
          <w:rFonts w:ascii="Times New Roman" w:hAnsi="Times New Roman" w:cs="Times New Roman"/>
          <w:sz w:val="24"/>
          <w:szCs w:val="24"/>
          <w:rPrChange w:id="300" w:author="Iryna Lozinska" w:date="2021-01-04T15:37:00Z">
            <w:rPr/>
          </w:rPrChange>
        </w:rPr>
        <w:t>ів пов’язаних з одержанням офіційних дозволів, документів для виконання договору або сплати податків, інших обов’язкових платежів, а також у випадках, передбачених чинним законодавством України.</w:t>
      </w:r>
    </w:p>
    <w:p w14:paraId="044C9725" w14:textId="77777777" w:rsidR="0069609D" w:rsidRPr="007B72B4" w:rsidRDefault="009F4C33">
      <w:pPr>
        <w:pStyle w:val="a8"/>
        <w:numPr>
          <w:ilvl w:val="0"/>
          <w:numId w:val="1"/>
        </w:numPr>
        <w:spacing w:before="240" w:line="240" w:lineRule="auto"/>
        <w:ind w:left="426" w:hanging="426"/>
        <w:jc w:val="center"/>
        <w:rPr>
          <w:rFonts w:ascii="Times New Roman" w:hAnsi="Times New Roman" w:cs="Times New Roman"/>
          <w:sz w:val="24"/>
          <w:szCs w:val="24"/>
          <w:rPrChange w:id="301" w:author="Iryna Lozinska" w:date="2021-01-04T15:37:00Z">
            <w:rPr/>
          </w:rPrChange>
        </w:rPr>
      </w:pPr>
      <w:r w:rsidRPr="007B72B4">
        <w:rPr>
          <w:rFonts w:ascii="Times New Roman" w:hAnsi="Times New Roman" w:cs="Times New Roman"/>
          <w:b/>
          <w:sz w:val="24"/>
          <w:szCs w:val="24"/>
          <w:rPrChange w:id="302" w:author="Iryna Lozinska" w:date="2021-01-04T15:37:00Z">
            <w:rPr>
              <w:b/>
            </w:rPr>
          </w:rPrChange>
        </w:rPr>
        <w:t>ФОРС-МАЖОРНІ ОБСТАВИНИ</w:t>
      </w:r>
    </w:p>
    <w:p w14:paraId="094F1FEA" w14:textId="77777777" w:rsidR="0069609D" w:rsidRPr="007B72B4" w:rsidRDefault="009F4C33">
      <w:pPr>
        <w:pStyle w:val="a8"/>
        <w:numPr>
          <w:ilvl w:val="1"/>
          <w:numId w:val="1"/>
        </w:numPr>
        <w:spacing w:line="240" w:lineRule="auto"/>
        <w:ind w:left="426" w:hanging="426"/>
        <w:jc w:val="both"/>
        <w:rPr>
          <w:rFonts w:ascii="Times New Roman" w:hAnsi="Times New Roman" w:cs="Times New Roman"/>
          <w:sz w:val="24"/>
          <w:szCs w:val="24"/>
          <w:rPrChange w:id="303" w:author="Iryna Lozinska" w:date="2021-01-04T15:37:00Z">
            <w:rPr/>
          </w:rPrChange>
        </w:rPr>
      </w:pPr>
      <w:r w:rsidRPr="007B72B4">
        <w:rPr>
          <w:rFonts w:ascii="Times New Roman" w:hAnsi="Times New Roman" w:cs="Times New Roman"/>
          <w:sz w:val="24"/>
          <w:szCs w:val="24"/>
          <w:rPrChange w:id="304" w:author="Iryna Lozinska" w:date="2021-01-04T15:37:00Z">
            <w:rPr/>
          </w:rPrChange>
        </w:rPr>
        <w:t>Сторони домовилися, що у разі виникнен</w:t>
      </w:r>
      <w:r w:rsidRPr="007B72B4">
        <w:rPr>
          <w:rFonts w:ascii="Times New Roman" w:hAnsi="Times New Roman" w:cs="Times New Roman"/>
          <w:sz w:val="24"/>
          <w:szCs w:val="24"/>
          <w:rPrChange w:id="305" w:author="Iryna Lozinska" w:date="2021-01-04T15:37:00Z">
            <w:rPr/>
          </w:rPrChange>
        </w:rPr>
        <w:t>ня форс-мажорних обставин (повінь, війна, землетрус, терористичні акти, державні заборони, страйки тощо), які безпосередньо вплинули на виконання даного договору, сторони звільняються від виконання своїх зобов’язань на час дії зазначених обставин. Якщо дія</w:t>
      </w:r>
      <w:r w:rsidRPr="007B72B4">
        <w:rPr>
          <w:rFonts w:ascii="Times New Roman" w:hAnsi="Times New Roman" w:cs="Times New Roman"/>
          <w:sz w:val="24"/>
          <w:szCs w:val="24"/>
          <w:rPrChange w:id="306" w:author="Iryna Lozinska" w:date="2021-01-04T15:37:00Z">
            <w:rPr/>
          </w:rPrChange>
        </w:rPr>
        <w:t xml:space="preserve"> зазначених обставин триває більш ніж два місяці, кожна із сторін має право на розірвання цього договору і не несе за це відповідальності за умови, що вона повідомить про це іншу Сторону не пізніше ніж за 20 днів до розірвання. Достатнім доказом дії форс-м</w:t>
      </w:r>
      <w:r w:rsidRPr="007B72B4">
        <w:rPr>
          <w:rFonts w:ascii="Times New Roman" w:hAnsi="Times New Roman" w:cs="Times New Roman"/>
          <w:sz w:val="24"/>
          <w:szCs w:val="24"/>
          <w:rPrChange w:id="307" w:author="Iryna Lozinska" w:date="2021-01-04T15:37:00Z">
            <w:rPr/>
          </w:rPrChange>
        </w:rPr>
        <w:t>ажорних обставин є документ, виданий уповноваженим державним органом.</w:t>
      </w:r>
    </w:p>
    <w:p w14:paraId="3B8813B3" w14:textId="77777777" w:rsidR="0069609D" w:rsidRPr="007B72B4" w:rsidRDefault="009F4C33">
      <w:pPr>
        <w:pStyle w:val="a8"/>
        <w:numPr>
          <w:ilvl w:val="0"/>
          <w:numId w:val="1"/>
        </w:numPr>
        <w:spacing w:before="240" w:line="240" w:lineRule="auto"/>
        <w:ind w:left="426" w:hanging="426"/>
        <w:jc w:val="center"/>
        <w:rPr>
          <w:rFonts w:ascii="Times New Roman" w:hAnsi="Times New Roman" w:cs="Times New Roman"/>
          <w:sz w:val="24"/>
          <w:szCs w:val="24"/>
          <w:rPrChange w:id="308" w:author="Iryna Lozinska" w:date="2021-01-04T15:37:00Z">
            <w:rPr/>
          </w:rPrChange>
        </w:rPr>
      </w:pPr>
      <w:r w:rsidRPr="007B72B4">
        <w:rPr>
          <w:rFonts w:ascii="Times New Roman" w:hAnsi="Times New Roman" w:cs="Times New Roman"/>
          <w:b/>
          <w:sz w:val="24"/>
          <w:szCs w:val="24"/>
          <w:rPrChange w:id="309" w:author="Iryna Lozinska" w:date="2021-01-04T15:37:00Z">
            <w:rPr>
              <w:b/>
            </w:rPr>
          </w:rPrChange>
        </w:rPr>
        <w:t>СТРОК ДІЇ ДОГОВОРУ</w:t>
      </w:r>
    </w:p>
    <w:p w14:paraId="6E687CA3" w14:textId="77777777" w:rsidR="0069609D" w:rsidRPr="007B72B4" w:rsidRDefault="009F4C33">
      <w:pPr>
        <w:pStyle w:val="a8"/>
        <w:numPr>
          <w:ilvl w:val="1"/>
          <w:numId w:val="1"/>
        </w:numPr>
        <w:spacing w:line="240" w:lineRule="auto"/>
        <w:ind w:left="426" w:hanging="426"/>
        <w:jc w:val="both"/>
        <w:rPr>
          <w:rFonts w:ascii="Times New Roman" w:hAnsi="Times New Roman" w:cs="Times New Roman"/>
          <w:sz w:val="24"/>
          <w:szCs w:val="24"/>
          <w:rPrChange w:id="310" w:author="Iryna Lozinska" w:date="2021-01-04T15:37:00Z">
            <w:rPr/>
          </w:rPrChange>
        </w:rPr>
      </w:pPr>
      <w:r w:rsidRPr="007B72B4">
        <w:rPr>
          <w:rFonts w:ascii="Times New Roman" w:hAnsi="Times New Roman" w:cs="Times New Roman"/>
          <w:sz w:val="24"/>
          <w:szCs w:val="24"/>
          <w:rPrChange w:id="311" w:author="Iryna Lozinska" w:date="2021-01-04T15:37:00Z">
            <w:rPr/>
          </w:rPrChange>
        </w:rPr>
        <w:t xml:space="preserve">Цей Договір набирає чинності з моменту його підписання сторонами, діє до 31 грудня 2020 р. </w:t>
      </w:r>
    </w:p>
    <w:p w14:paraId="39826569" w14:textId="77777777" w:rsidR="0069609D" w:rsidRPr="007B72B4" w:rsidRDefault="009F4C33">
      <w:pPr>
        <w:pStyle w:val="a8"/>
        <w:numPr>
          <w:ilvl w:val="1"/>
          <w:numId w:val="1"/>
        </w:numPr>
        <w:spacing w:line="240" w:lineRule="auto"/>
        <w:ind w:left="426" w:hanging="426"/>
        <w:jc w:val="both"/>
        <w:rPr>
          <w:rFonts w:ascii="Times New Roman" w:hAnsi="Times New Roman" w:cs="Times New Roman"/>
          <w:sz w:val="24"/>
          <w:szCs w:val="24"/>
          <w:rPrChange w:id="312" w:author="Iryna Lozinska" w:date="2021-01-04T15:37:00Z">
            <w:rPr/>
          </w:rPrChange>
        </w:rPr>
      </w:pPr>
      <w:r w:rsidRPr="007B72B4">
        <w:rPr>
          <w:rFonts w:ascii="Times New Roman" w:hAnsi="Times New Roman" w:cs="Times New Roman"/>
          <w:sz w:val="24"/>
          <w:szCs w:val="24"/>
          <w:rPrChange w:id="313" w:author="Iryna Lozinska" w:date="2021-01-04T15:37:00Z">
            <w:rPr/>
          </w:rPrChange>
        </w:rPr>
        <w:t xml:space="preserve">Договір автоматично продовжується на такий самий строк, якщо жодна зі </w:t>
      </w:r>
      <w:r w:rsidRPr="007B72B4">
        <w:rPr>
          <w:rFonts w:ascii="Times New Roman" w:hAnsi="Times New Roman" w:cs="Times New Roman"/>
          <w:sz w:val="24"/>
          <w:szCs w:val="24"/>
          <w:rPrChange w:id="314" w:author="Iryna Lozinska" w:date="2021-01-04T15:37:00Z">
            <w:rPr/>
          </w:rPrChange>
        </w:rPr>
        <w:t>Сторін не заявить про його припинення до закінчення строку дії Договору.</w:t>
      </w:r>
    </w:p>
    <w:p w14:paraId="5A795212" w14:textId="77777777" w:rsidR="0069609D" w:rsidRPr="007B72B4" w:rsidRDefault="009F4C33">
      <w:pPr>
        <w:pStyle w:val="a8"/>
        <w:numPr>
          <w:ilvl w:val="1"/>
          <w:numId w:val="1"/>
        </w:numPr>
        <w:spacing w:line="240" w:lineRule="auto"/>
        <w:ind w:left="426" w:hanging="426"/>
        <w:jc w:val="both"/>
        <w:rPr>
          <w:rFonts w:ascii="Times New Roman" w:hAnsi="Times New Roman" w:cs="Times New Roman"/>
          <w:sz w:val="24"/>
          <w:szCs w:val="24"/>
          <w:rPrChange w:id="315" w:author="Iryna Lozinska" w:date="2021-01-04T15:37:00Z">
            <w:rPr/>
          </w:rPrChange>
        </w:rPr>
      </w:pPr>
      <w:r w:rsidRPr="007B72B4">
        <w:rPr>
          <w:rFonts w:ascii="Times New Roman" w:hAnsi="Times New Roman" w:cs="Times New Roman"/>
          <w:sz w:val="24"/>
          <w:szCs w:val="24"/>
          <w:rPrChange w:id="316" w:author="Iryna Lozinska" w:date="2021-01-04T15:37:00Z">
            <w:rPr/>
          </w:rPrChange>
        </w:rPr>
        <w:t>Цей Договір може бути розірваний з ініціативи однієї сторони за умови письмового повідомлення нею іншої сторони щонайменше за два тижні до розірвання та проведення повних взаєморозрах</w:t>
      </w:r>
      <w:r w:rsidRPr="007B72B4">
        <w:rPr>
          <w:rFonts w:ascii="Times New Roman" w:hAnsi="Times New Roman" w:cs="Times New Roman"/>
          <w:sz w:val="24"/>
          <w:szCs w:val="24"/>
          <w:rPrChange w:id="317" w:author="Iryna Lozinska" w:date="2021-01-04T15:37:00Z">
            <w:rPr/>
          </w:rPrChange>
        </w:rPr>
        <w:t>унків, про що повинен бути складений відповідний документ.</w:t>
      </w:r>
    </w:p>
    <w:p w14:paraId="7B4E7013" w14:textId="77777777" w:rsidR="0069609D" w:rsidRPr="007B72B4" w:rsidRDefault="009F4C33">
      <w:pPr>
        <w:pStyle w:val="a8"/>
        <w:numPr>
          <w:ilvl w:val="0"/>
          <w:numId w:val="1"/>
        </w:numPr>
        <w:spacing w:before="240" w:line="240" w:lineRule="auto"/>
        <w:ind w:left="426" w:hanging="426"/>
        <w:jc w:val="center"/>
        <w:rPr>
          <w:rFonts w:ascii="Times New Roman" w:hAnsi="Times New Roman" w:cs="Times New Roman"/>
          <w:sz w:val="24"/>
          <w:szCs w:val="24"/>
          <w:rPrChange w:id="318" w:author="Iryna Lozinska" w:date="2021-01-04T15:37:00Z">
            <w:rPr/>
          </w:rPrChange>
        </w:rPr>
      </w:pPr>
      <w:r w:rsidRPr="007B72B4">
        <w:rPr>
          <w:rFonts w:ascii="Times New Roman" w:hAnsi="Times New Roman" w:cs="Times New Roman"/>
          <w:b/>
          <w:sz w:val="24"/>
          <w:szCs w:val="24"/>
          <w:rPrChange w:id="319" w:author="Iryna Lozinska" w:date="2021-01-04T15:37:00Z">
            <w:rPr>
              <w:b/>
            </w:rPr>
          </w:rPrChange>
        </w:rPr>
        <w:t>ВИРІШЕННЯ СПОРІВ</w:t>
      </w:r>
    </w:p>
    <w:p w14:paraId="0B2E8C8E" w14:textId="77777777" w:rsidR="0069609D" w:rsidRPr="007B72B4" w:rsidRDefault="009F4C33">
      <w:pPr>
        <w:pStyle w:val="a8"/>
        <w:numPr>
          <w:ilvl w:val="1"/>
          <w:numId w:val="1"/>
        </w:numPr>
        <w:spacing w:line="240" w:lineRule="auto"/>
        <w:ind w:left="426" w:hanging="426"/>
        <w:jc w:val="both"/>
        <w:rPr>
          <w:rFonts w:ascii="Times New Roman" w:hAnsi="Times New Roman" w:cs="Times New Roman"/>
          <w:sz w:val="24"/>
          <w:szCs w:val="24"/>
          <w:rPrChange w:id="320" w:author="Iryna Lozinska" w:date="2021-01-04T15:37:00Z">
            <w:rPr/>
          </w:rPrChange>
        </w:rPr>
      </w:pPr>
      <w:r w:rsidRPr="007B72B4">
        <w:rPr>
          <w:rFonts w:ascii="Times New Roman" w:hAnsi="Times New Roman" w:cs="Times New Roman"/>
          <w:sz w:val="24"/>
          <w:szCs w:val="24"/>
          <w:rPrChange w:id="321" w:author="Iryna Lozinska" w:date="2021-01-04T15:37:00Z">
            <w:rPr/>
          </w:rPrChange>
        </w:rPr>
        <w:t>Всі спори між Сторонами вирішуються шляхом переговорів. У разі неможливості вирішення спорів шляхом переговорів, всі спори, які можуть виникнути з цього Договору підлягають розгляд</w:t>
      </w:r>
      <w:r w:rsidRPr="007B72B4">
        <w:rPr>
          <w:rFonts w:ascii="Times New Roman" w:hAnsi="Times New Roman" w:cs="Times New Roman"/>
          <w:sz w:val="24"/>
          <w:szCs w:val="24"/>
          <w:rPrChange w:id="322" w:author="Iryna Lozinska" w:date="2021-01-04T15:37:00Z">
            <w:rPr/>
          </w:rPrChange>
        </w:rPr>
        <w:t>у в суді відповідно до чинного законодавства України. Сторони зобов’язуються сумлінно та своєчасно виконувати рішення суду.</w:t>
      </w:r>
    </w:p>
    <w:p w14:paraId="13D2DC9C" w14:textId="77777777" w:rsidR="0069609D" w:rsidRPr="007B72B4" w:rsidRDefault="009F4C33">
      <w:pPr>
        <w:pStyle w:val="a8"/>
        <w:numPr>
          <w:ilvl w:val="0"/>
          <w:numId w:val="1"/>
        </w:numPr>
        <w:spacing w:before="240" w:line="240" w:lineRule="auto"/>
        <w:ind w:left="426" w:hanging="426"/>
        <w:jc w:val="center"/>
        <w:rPr>
          <w:rFonts w:ascii="Times New Roman" w:hAnsi="Times New Roman" w:cs="Times New Roman"/>
          <w:sz w:val="24"/>
          <w:szCs w:val="24"/>
          <w:rPrChange w:id="323" w:author="Iryna Lozinska" w:date="2021-01-04T15:37:00Z">
            <w:rPr/>
          </w:rPrChange>
        </w:rPr>
      </w:pPr>
      <w:r w:rsidRPr="007B72B4">
        <w:rPr>
          <w:rFonts w:ascii="Times New Roman" w:hAnsi="Times New Roman" w:cs="Times New Roman"/>
          <w:b/>
          <w:sz w:val="24"/>
          <w:szCs w:val="24"/>
          <w:rPrChange w:id="324" w:author="Iryna Lozinska" w:date="2021-01-04T15:37:00Z">
            <w:rPr>
              <w:b/>
            </w:rPr>
          </w:rPrChange>
        </w:rPr>
        <w:t>ІНШІ УМОВИ</w:t>
      </w:r>
    </w:p>
    <w:p w14:paraId="1B6608EB" w14:textId="77777777" w:rsidR="0069609D" w:rsidRPr="007B72B4" w:rsidRDefault="009F4C33">
      <w:pPr>
        <w:pStyle w:val="a9"/>
        <w:numPr>
          <w:ilvl w:val="1"/>
          <w:numId w:val="1"/>
        </w:numPr>
        <w:ind w:left="426" w:hanging="426"/>
        <w:jc w:val="both"/>
        <w:rPr>
          <w:rFonts w:ascii="Times New Roman" w:hAnsi="Times New Roman" w:cs="Times New Roman"/>
          <w:sz w:val="24"/>
          <w:szCs w:val="24"/>
          <w:rPrChange w:id="325" w:author="Iryna Lozinska" w:date="2021-01-04T15:37:00Z">
            <w:rPr/>
          </w:rPrChange>
        </w:rPr>
      </w:pPr>
      <w:r w:rsidRPr="007B72B4">
        <w:rPr>
          <w:rFonts w:ascii="Times New Roman" w:hAnsi="Times New Roman" w:cs="Times New Roman"/>
          <w:sz w:val="24"/>
          <w:szCs w:val="24"/>
          <w:rPrChange w:id="326" w:author="Iryna Lozinska" w:date="2021-01-04T15:37:00Z">
            <w:rPr/>
          </w:rPrChange>
        </w:rPr>
        <w:t xml:space="preserve">Умови договору можуть бути змінені чи доповнені за взаємної згоди Сторін шляхом укладання додаткової угоди. </w:t>
      </w:r>
    </w:p>
    <w:p w14:paraId="3470D459" w14:textId="77777777" w:rsidR="0069609D" w:rsidRPr="007B72B4" w:rsidRDefault="009F4C33">
      <w:pPr>
        <w:pStyle w:val="a8"/>
        <w:numPr>
          <w:ilvl w:val="1"/>
          <w:numId w:val="1"/>
        </w:numPr>
        <w:spacing w:line="240" w:lineRule="auto"/>
        <w:ind w:left="426" w:hanging="426"/>
        <w:jc w:val="both"/>
        <w:rPr>
          <w:rFonts w:ascii="Times New Roman" w:hAnsi="Times New Roman" w:cs="Times New Roman"/>
          <w:sz w:val="24"/>
          <w:szCs w:val="24"/>
          <w:rPrChange w:id="327" w:author="Iryna Lozinska" w:date="2021-01-04T15:37:00Z">
            <w:rPr/>
          </w:rPrChange>
        </w:rPr>
      </w:pPr>
      <w:r w:rsidRPr="007B72B4">
        <w:rPr>
          <w:rFonts w:ascii="Times New Roman" w:hAnsi="Times New Roman" w:cs="Times New Roman"/>
          <w:sz w:val="24"/>
          <w:szCs w:val="24"/>
          <w:rPrChange w:id="328" w:author="Iryna Lozinska" w:date="2021-01-04T15:37:00Z">
            <w:rPr/>
          </w:rPrChange>
        </w:rPr>
        <w:t>Жодна із Сто</w:t>
      </w:r>
      <w:r w:rsidRPr="007B72B4">
        <w:rPr>
          <w:rFonts w:ascii="Times New Roman" w:hAnsi="Times New Roman" w:cs="Times New Roman"/>
          <w:sz w:val="24"/>
          <w:szCs w:val="24"/>
          <w:rPrChange w:id="329" w:author="Iryna Lozinska" w:date="2021-01-04T15:37:00Z">
            <w:rPr/>
          </w:rPrChange>
        </w:rPr>
        <w:t>рін не має права передавати свої права третій особі без письмової згоди іншої Сторони.</w:t>
      </w:r>
    </w:p>
    <w:p w14:paraId="678F1DEA" w14:textId="77777777" w:rsidR="0069609D" w:rsidRPr="007B72B4" w:rsidRDefault="009F4C33">
      <w:pPr>
        <w:pStyle w:val="a8"/>
        <w:numPr>
          <w:ilvl w:val="1"/>
          <w:numId w:val="1"/>
        </w:numPr>
        <w:spacing w:line="240" w:lineRule="auto"/>
        <w:ind w:left="426" w:hanging="426"/>
        <w:jc w:val="both"/>
        <w:rPr>
          <w:rFonts w:ascii="Times New Roman" w:hAnsi="Times New Roman" w:cs="Times New Roman"/>
          <w:sz w:val="24"/>
          <w:szCs w:val="24"/>
          <w:rPrChange w:id="330" w:author="Iryna Lozinska" w:date="2021-01-04T15:37:00Z">
            <w:rPr/>
          </w:rPrChange>
        </w:rPr>
      </w:pPr>
      <w:r w:rsidRPr="007B72B4">
        <w:rPr>
          <w:rFonts w:ascii="Times New Roman" w:hAnsi="Times New Roman" w:cs="Times New Roman"/>
          <w:sz w:val="24"/>
          <w:szCs w:val="24"/>
          <w:rPrChange w:id="331" w:author="Iryna Lozinska" w:date="2021-01-04T15:37:00Z">
            <w:rPr/>
          </w:rPrChange>
        </w:rPr>
        <w:t>Цей договір складено у двох примірниках, кожен з яких має однакову юридичну силу, по одному для кожної Сторони.</w:t>
      </w:r>
    </w:p>
    <w:p w14:paraId="787B9410" w14:textId="77777777" w:rsidR="0069609D" w:rsidRPr="007B72B4" w:rsidRDefault="009F4C33">
      <w:pPr>
        <w:pStyle w:val="a8"/>
        <w:numPr>
          <w:ilvl w:val="1"/>
          <w:numId w:val="1"/>
        </w:numPr>
        <w:spacing w:line="240" w:lineRule="auto"/>
        <w:ind w:left="426" w:hanging="426"/>
        <w:jc w:val="both"/>
        <w:rPr>
          <w:rFonts w:ascii="Times New Roman" w:hAnsi="Times New Roman" w:cs="Times New Roman"/>
          <w:b/>
          <w:sz w:val="24"/>
          <w:szCs w:val="24"/>
          <w:rPrChange w:id="332" w:author="Iryna Lozinska" w:date="2021-01-04T15:37:00Z">
            <w:rPr>
              <w:b/>
            </w:rPr>
          </w:rPrChange>
        </w:rPr>
      </w:pPr>
      <w:r w:rsidRPr="007B72B4">
        <w:rPr>
          <w:rFonts w:ascii="Times New Roman" w:hAnsi="Times New Roman" w:cs="Times New Roman"/>
          <w:sz w:val="24"/>
          <w:szCs w:val="24"/>
          <w:lang w:val="ru-RU"/>
          <w:rPrChange w:id="333" w:author="Iryna Lozinska" w:date="2021-01-04T15:37:00Z">
            <w:rPr>
              <w:lang w:val="ru-RU"/>
            </w:rPr>
          </w:rPrChange>
        </w:rPr>
        <w:t xml:space="preserve"> </w:t>
      </w:r>
      <w:r w:rsidRPr="007B72B4">
        <w:rPr>
          <w:rFonts w:ascii="Times New Roman" w:hAnsi="Times New Roman" w:cs="Times New Roman"/>
          <w:sz w:val="24"/>
          <w:szCs w:val="24"/>
          <w:rPrChange w:id="334" w:author="Iryna Lozinska" w:date="2021-01-04T15:37:00Z">
            <w:rPr/>
          </w:rPrChange>
        </w:rPr>
        <w:t>Після підписання договору всі попередні переговори, угод</w:t>
      </w:r>
      <w:r w:rsidRPr="007B72B4">
        <w:rPr>
          <w:rFonts w:ascii="Times New Roman" w:hAnsi="Times New Roman" w:cs="Times New Roman"/>
          <w:sz w:val="24"/>
          <w:szCs w:val="24"/>
          <w:rPrChange w:id="335" w:author="Iryna Lozinska" w:date="2021-01-04T15:37:00Z">
            <w:rPr/>
          </w:rPrChange>
        </w:rPr>
        <w:t>и, листування з питань тлумачення умов Договору втрачають юридичну силу.</w:t>
      </w:r>
    </w:p>
    <w:p w14:paraId="37EC25E5" w14:textId="77777777" w:rsidR="0069609D" w:rsidRPr="007B72B4" w:rsidRDefault="009F4C33">
      <w:pPr>
        <w:jc w:val="center"/>
        <w:rPr>
          <w:rFonts w:ascii="Times New Roman" w:hAnsi="Times New Roman" w:cs="Times New Roman"/>
          <w:b/>
          <w:sz w:val="24"/>
          <w:szCs w:val="24"/>
          <w:rPrChange w:id="336" w:author="Iryna Lozinska" w:date="2021-01-04T15:37:00Z">
            <w:rPr>
              <w:b/>
            </w:rPr>
          </w:rPrChange>
        </w:rPr>
      </w:pPr>
      <w:r w:rsidRPr="007B72B4">
        <w:rPr>
          <w:rFonts w:ascii="Times New Roman" w:hAnsi="Times New Roman" w:cs="Times New Roman"/>
          <w:b/>
          <w:sz w:val="24"/>
          <w:szCs w:val="24"/>
          <w:rPrChange w:id="337" w:author="Iryna Lozinska" w:date="2021-01-04T15:37:00Z">
            <w:rPr>
              <w:b/>
            </w:rPr>
          </w:rPrChange>
        </w:rPr>
        <w:t>Юридичні адреси та банківські реквізити сторін:</w:t>
      </w:r>
    </w:p>
    <w:tbl>
      <w:tblPr>
        <w:tblStyle w:val="aa"/>
        <w:tblW w:w="9629" w:type="dxa"/>
        <w:tblLook w:val="04A0" w:firstRow="1" w:lastRow="0" w:firstColumn="1" w:lastColumn="0" w:noHBand="0" w:noVBand="1"/>
      </w:tblPr>
      <w:tblGrid>
        <w:gridCol w:w="4814"/>
        <w:gridCol w:w="4815"/>
      </w:tblGrid>
      <w:tr w:rsidR="0069609D" w:rsidRPr="007B72B4" w14:paraId="4F5AE1E6" w14:textId="77777777">
        <w:tc>
          <w:tcPr>
            <w:tcW w:w="4814" w:type="dxa"/>
            <w:tcBorders>
              <w:top w:val="nil"/>
              <w:left w:val="nil"/>
              <w:bottom w:val="nil"/>
              <w:right w:val="nil"/>
            </w:tcBorders>
          </w:tcPr>
          <w:p w14:paraId="7976943C" w14:textId="77777777" w:rsidR="0069609D" w:rsidRPr="007B72B4" w:rsidRDefault="009F4C33">
            <w:pPr>
              <w:spacing w:after="0" w:line="240" w:lineRule="auto"/>
              <w:jc w:val="center"/>
              <w:rPr>
                <w:rFonts w:ascii="Times New Roman" w:hAnsi="Times New Roman" w:cs="Times New Roman"/>
                <w:b/>
                <w:sz w:val="24"/>
                <w:szCs w:val="24"/>
                <w:rPrChange w:id="338" w:author="Iryna Lozinska" w:date="2021-01-04T15:37:00Z">
                  <w:rPr>
                    <w:b/>
                  </w:rPr>
                </w:rPrChange>
              </w:rPr>
            </w:pPr>
            <w:r w:rsidRPr="007B72B4">
              <w:rPr>
                <w:rFonts w:ascii="Times New Roman" w:hAnsi="Times New Roman" w:cs="Times New Roman"/>
                <w:b/>
                <w:sz w:val="24"/>
                <w:szCs w:val="24"/>
                <w:rPrChange w:id="339" w:author="Iryna Lozinska" w:date="2021-01-04T15:37:00Z">
                  <w:rPr>
                    <w:b/>
                  </w:rPr>
                </w:rPrChange>
              </w:rPr>
              <w:t>ВИКОНАВЕЦЬ</w:t>
            </w:r>
          </w:p>
          <w:p w14:paraId="5521BE07" w14:textId="77777777" w:rsidR="0069609D" w:rsidRPr="007B72B4" w:rsidRDefault="0069609D">
            <w:pPr>
              <w:spacing w:after="0" w:line="240" w:lineRule="auto"/>
              <w:rPr>
                <w:rFonts w:ascii="Times New Roman" w:hAnsi="Times New Roman" w:cs="Times New Roman"/>
                <w:sz w:val="24"/>
                <w:szCs w:val="24"/>
                <w:rPrChange w:id="340" w:author="Iryna Lozinska" w:date="2021-01-04T15:37:00Z">
                  <w:rPr/>
                </w:rPrChange>
              </w:rPr>
            </w:pPr>
          </w:p>
          <w:p w14:paraId="0A83F2AE" w14:textId="77777777" w:rsidR="0069609D" w:rsidRPr="007B72B4" w:rsidRDefault="009F4C33">
            <w:pPr>
              <w:spacing w:after="0" w:line="240" w:lineRule="auto"/>
              <w:rPr>
                <w:rFonts w:ascii="Times New Roman" w:hAnsi="Times New Roman" w:cs="Times New Roman"/>
                <w:sz w:val="24"/>
                <w:szCs w:val="24"/>
                <w:rPrChange w:id="341" w:author="Iryna Lozinska" w:date="2021-01-04T15:37:00Z">
                  <w:rPr/>
                </w:rPrChange>
              </w:rPr>
            </w:pPr>
            <w:r w:rsidRPr="007B72B4">
              <w:rPr>
                <w:rFonts w:ascii="Times New Roman" w:hAnsi="Times New Roman" w:cs="Times New Roman"/>
                <w:sz w:val="24"/>
                <w:szCs w:val="24"/>
                <w:rPrChange w:id="342" w:author="Iryna Lozinska" w:date="2021-01-04T15:37:00Z">
                  <w:rPr/>
                </w:rPrChange>
              </w:rPr>
              <w:t xml:space="preserve">ПП «КЛІНІКА АНТИСТАРІННЯ </w:t>
            </w:r>
          </w:p>
          <w:p w14:paraId="0301B26A" w14:textId="77777777" w:rsidR="0069609D" w:rsidRPr="007B72B4" w:rsidRDefault="009F4C33">
            <w:pPr>
              <w:spacing w:after="0" w:line="240" w:lineRule="auto"/>
              <w:rPr>
                <w:rFonts w:ascii="Times New Roman" w:hAnsi="Times New Roman" w:cs="Times New Roman"/>
                <w:sz w:val="24"/>
                <w:szCs w:val="24"/>
                <w:rPrChange w:id="343" w:author="Iryna Lozinska" w:date="2021-01-04T15:37:00Z">
                  <w:rPr/>
                </w:rPrChange>
              </w:rPr>
            </w:pPr>
            <w:r w:rsidRPr="007B72B4">
              <w:rPr>
                <w:rFonts w:ascii="Times New Roman" w:hAnsi="Times New Roman" w:cs="Times New Roman"/>
                <w:sz w:val="24"/>
                <w:szCs w:val="24"/>
                <w:rPrChange w:id="344" w:author="Iryna Lozinska" w:date="2021-01-04T15:37:00Z">
                  <w:rPr/>
                </w:rPrChange>
              </w:rPr>
              <w:t>«МЕДІКОМ»</w:t>
            </w:r>
          </w:p>
          <w:p w14:paraId="73263EA2" w14:textId="77777777" w:rsidR="0069609D" w:rsidRPr="007B72B4" w:rsidRDefault="009F4C33">
            <w:pPr>
              <w:spacing w:after="0" w:line="240" w:lineRule="auto"/>
              <w:rPr>
                <w:rFonts w:ascii="Times New Roman" w:hAnsi="Times New Roman" w:cs="Times New Roman"/>
                <w:sz w:val="24"/>
                <w:szCs w:val="24"/>
                <w:rPrChange w:id="345" w:author="Iryna Lozinska" w:date="2021-01-04T15:37:00Z">
                  <w:rPr/>
                </w:rPrChange>
              </w:rPr>
            </w:pPr>
            <w:r w:rsidRPr="007B72B4">
              <w:rPr>
                <w:rFonts w:ascii="Times New Roman" w:hAnsi="Times New Roman" w:cs="Times New Roman"/>
                <w:sz w:val="24"/>
                <w:szCs w:val="24"/>
                <w:rPrChange w:id="346" w:author="Iryna Lozinska" w:date="2021-01-04T15:37:00Z">
                  <w:rPr/>
                </w:rPrChange>
              </w:rPr>
              <w:t>IBAN UA563006140000026003000413001</w:t>
            </w:r>
          </w:p>
          <w:p w14:paraId="1D3DBA8D" w14:textId="77777777" w:rsidR="0069609D" w:rsidRPr="007B72B4" w:rsidRDefault="009F4C33">
            <w:pPr>
              <w:spacing w:after="0" w:line="240" w:lineRule="auto"/>
              <w:rPr>
                <w:rFonts w:ascii="Times New Roman" w:hAnsi="Times New Roman" w:cs="Times New Roman"/>
                <w:sz w:val="24"/>
                <w:szCs w:val="24"/>
                <w:rPrChange w:id="347" w:author="Iryna Lozinska" w:date="2021-01-04T15:37:00Z">
                  <w:rPr/>
                </w:rPrChange>
              </w:rPr>
            </w:pPr>
            <w:r w:rsidRPr="007B72B4">
              <w:rPr>
                <w:rFonts w:ascii="Times New Roman" w:hAnsi="Times New Roman" w:cs="Times New Roman"/>
                <w:sz w:val="24"/>
                <w:szCs w:val="24"/>
                <w:rPrChange w:id="348" w:author="Iryna Lozinska" w:date="2021-01-04T15:37:00Z">
                  <w:rPr/>
                </w:rPrChange>
              </w:rPr>
              <w:t xml:space="preserve">в </w:t>
            </w:r>
            <w:proofErr w:type="spellStart"/>
            <w:r w:rsidRPr="007B72B4">
              <w:rPr>
                <w:rFonts w:ascii="Times New Roman" w:hAnsi="Times New Roman" w:cs="Times New Roman"/>
                <w:sz w:val="24"/>
                <w:szCs w:val="24"/>
                <w:rPrChange w:id="349" w:author="Iryna Lozinska" w:date="2021-01-04T15:37:00Z">
                  <w:rPr/>
                </w:rPrChange>
              </w:rPr>
              <w:t>ПАТ«Креді</w:t>
            </w:r>
            <w:proofErr w:type="spellEnd"/>
            <w:r w:rsidRPr="007B72B4">
              <w:rPr>
                <w:rFonts w:ascii="Times New Roman" w:hAnsi="Times New Roman" w:cs="Times New Roman"/>
                <w:sz w:val="24"/>
                <w:szCs w:val="24"/>
                <w:rPrChange w:id="350" w:author="Iryna Lozinska" w:date="2021-01-04T15:37:00Z">
                  <w:rPr/>
                </w:rPrChange>
              </w:rPr>
              <w:t xml:space="preserve"> </w:t>
            </w:r>
            <w:proofErr w:type="spellStart"/>
            <w:r w:rsidRPr="007B72B4">
              <w:rPr>
                <w:rFonts w:ascii="Times New Roman" w:hAnsi="Times New Roman" w:cs="Times New Roman"/>
                <w:sz w:val="24"/>
                <w:szCs w:val="24"/>
                <w:rPrChange w:id="351" w:author="Iryna Lozinska" w:date="2021-01-04T15:37:00Z">
                  <w:rPr/>
                </w:rPrChange>
              </w:rPr>
              <w:t>Агріколь</w:t>
            </w:r>
            <w:proofErr w:type="spellEnd"/>
            <w:r w:rsidRPr="007B72B4">
              <w:rPr>
                <w:rFonts w:ascii="Times New Roman" w:hAnsi="Times New Roman" w:cs="Times New Roman"/>
                <w:sz w:val="24"/>
                <w:szCs w:val="24"/>
                <w:rPrChange w:id="352" w:author="Iryna Lozinska" w:date="2021-01-04T15:37:00Z">
                  <w:rPr/>
                </w:rPrChange>
              </w:rPr>
              <w:t xml:space="preserve"> Банк»</w:t>
            </w:r>
          </w:p>
          <w:p w14:paraId="642A7AC7" w14:textId="77777777" w:rsidR="0069609D" w:rsidRPr="007B72B4" w:rsidRDefault="009F4C33">
            <w:pPr>
              <w:spacing w:after="0" w:line="240" w:lineRule="auto"/>
              <w:rPr>
                <w:rFonts w:ascii="Times New Roman" w:hAnsi="Times New Roman" w:cs="Times New Roman"/>
                <w:sz w:val="24"/>
                <w:szCs w:val="24"/>
                <w:rPrChange w:id="353" w:author="Iryna Lozinska" w:date="2021-01-04T15:37:00Z">
                  <w:rPr/>
                </w:rPrChange>
              </w:rPr>
            </w:pPr>
            <w:r w:rsidRPr="007B72B4">
              <w:rPr>
                <w:rFonts w:ascii="Times New Roman" w:hAnsi="Times New Roman" w:cs="Times New Roman"/>
                <w:sz w:val="24"/>
                <w:szCs w:val="24"/>
                <w:rPrChange w:id="354" w:author="Iryna Lozinska" w:date="2021-01-04T15:37:00Z">
                  <w:rPr/>
                </w:rPrChange>
              </w:rPr>
              <w:t>Код ЄДРПОУ 31732344</w:t>
            </w:r>
          </w:p>
          <w:p w14:paraId="4CB5100A" w14:textId="77777777" w:rsidR="0069609D" w:rsidRPr="007B72B4" w:rsidRDefault="009F4C33">
            <w:pPr>
              <w:spacing w:after="0" w:line="240" w:lineRule="auto"/>
              <w:rPr>
                <w:rFonts w:ascii="Times New Roman" w:hAnsi="Times New Roman" w:cs="Times New Roman"/>
                <w:sz w:val="24"/>
                <w:szCs w:val="24"/>
                <w:rPrChange w:id="355" w:author="Iryna Lozinska" w:date="2021-01-04T15:37:00Z">
                  <w:rPr/>
                </w:rPrChange>
              </w:rPr>
            </w:pPr>
            <w:r w:rsidRPr="007B72B4">
              <w:rPr>
                <w:rFonts w:ascii="Times New Roman" w:hAnsi="Times New Roman" w:cs="Times New Roman"/>
                <w:sz w:val="24"/>
                <w:szCs w:val="24"/>
                <w:rPrChange w:id="356" w:author="Iryna Lozinska" w:date="2021-01-04T15:37:00Z">
                  <w:rPr/>
                </w:rPrChange>
              </w:rPr>
              <w:t>Місце</w:t>
            </w:r>
            <w:r w:rsidRPr="007B72B4">
              <w:rPr>
                <w:rFonts w:ascii="Times New Roman" w:hAnsi="Times New Roman" w:cs="Times New Roman"/>
                <w:sz w:val="24"/>
                <w:szCs w:val="24"/>
                <w:rPrChange w:id="357" w:author="Iryna Lozinska" w:date="2021-01-04T15:37:00Z">
                  <w:rPr/>
                </w:rPrChange>
              </w:rPr>
              <w:t xml:space="preserve">знаходження: 04070, </w:t>
            </w:r>
          </w:p>
          <w:p w14:paraId="5935311D" w14:textId="77777777" w:rsidR="0069609D" w:rsidRPr="007B72B4" w:rsidRDefault="009F4C33">
            <w:pPr>
              <w:spacing w:after="0" w:line="240" w:lineRule="auto"/>
              <w:rPr>
                <w:rFonts w:ascii="Times New Roman" w:hAnsi="Times New Roman" w:cs="Times New Roman"/>
                <w:sz w:val="24"/>
                <w:szCs w:val="24"/>
                <w:rPrChange w:id="358" w:author="Iryna Lozinska" w:date="2021-01-04T15:37:00Z">
                  <w:rPr/>
                </w:rPrChange>
              </w:rPr>
            </w:pPr>
            <w:r w:rsidRPr="007B72B4">
              <w:rPr>
                <w:rFonts w:ascii="Times New Roman" w:hAnsi="Times New Roman" w:cs="Times New Roman"/>
                <w:sz w:val="24"/>
                <w:szCs w:val="24"/>
                <w:rPrChange w:id="359" w:author="Iryna Lozinska" w:date="2021-01-04T15:37:00Z">
                  <w:rPr/>
                </w:rPrChange>
              </w:rPr>
              <w:t>м. Київ, вул. Борисоглібська,</w:t>
            </w:r>
          </w:p>
          <w:p w14:paraId="68AA0B6F" w14:textId="77777777" w:rsidR="0069609D" w:rsidRPr="007B72B4" w:rsidRDefault="009F4C33">
            <w:pPr>
              <w:spacing w:after="0" w:line="240" w:lineRule="auto"/>
              <w:rPr>
                <w:rFonts w:ascii="Times New Roman" w:hAnsi="Times New Roman" w:cs="Times New Roman"/>
                <w:sz w:val="24"/>
                <w:szCs w:val="24"/>
                <w:rPrChange w:id="360" w:author="Iryna Lozinska" w:date="2021-01-04T15:37:00Z">
                  <w:rPr/>
                </w:rPrChange>
              </w:rPr>
            </w:pPr>
            <w:r w:rsidRPr="007B72B4">
              <w:rPr>
                <w:rFonts w:ascii="Times New Roman" w:hAnsi="Times New Roman" w:cs="Times New Roman"/>
                <w:sz w:val="24"/>
                <w:szCs w:val="24"/>
                <w:rPrChange w:id="361" w:author="Iryna Lozinska" w:date="2021-01-04T15:37:00Z">
                  <w:rPr/>
                </w:rPrChange>
              </w:rPr>
              <w:lastRenderedPageBreak/>
              <w:t xml:space="preserve"> буд. 17/1А З №1 по №14, групи</w:t>
            </w:r>
          </w:p>
          <w:p w14:paraId="5E85A2B9" w14:textId="77777777" w:rsidR="0069609D" w:rsidRPr="007B72B4" w:rsidRDefault="009F4C33">
            <w:pPr>
              <w:spacing w:after="0" w:line="240" w:lineRule="auto"/>
              <w:rPr>
                <w:rFonts w:ascii="Times New Roman" w:hAnsi="Times New Roman" w:cs="Times New Roman"/>
                <w:sz w:val="24"/>
                <w:szCs w:val="24"/>
                <w:rPrChange w:id="362" w:author="Iryna Lozinska" w:date="2021-01-04T15:37:00Z">
                  <w:rPr/>
                </w:rPrChange>
              </w:rPr>
            </w:pPr>
            <w:r w:rsidRPr="007B72B4">
              <w:rPr>
                <w:rFonts w:ascii="Times New Roman" w:hAnsi="Times New Roman" w:cs="Times New Roman"/>
                <w:sz w:val="24"/>
                <w:szCs w:val="24"/>
                <w:rPrChange w:id="363" w:author="Iryna Lozinska" w:date="2021-01-04T15:37:00Z">
                  <w:rPr/>
                </w:rPrChange>
              </w:rPr>
              <w:t>приміщень №10</w:t>
            </w:r>
          </w:p>
          <w:p w14:paraId="47C087A5" w14:textId="77777777" w:rsidR="0069609D" w:rsidRPr="007B72B4" w:rsidRDefault="009F4C33">
            <w:pPr>
              <w:spacing w:after="0" w:line="240" w:lineRule="auto"/>
              <w:rPr>
                <w:rFonts w:ascii="Times New Roman" w:hAnsi="Times New Roman" w:cs="Times New Roman"/>
                <w:sz w:val="24"/>
                <w:szCs w:val="24"/>
                <w:rPrChange w:id="364" w:author="Iryna Lozinska" w:date="2021-01-04T15:37:00Z">
                  <w:rPr/>
                </w:rPrChange>
              </w:rPr>
            </w:pPr>
            <w:proofErr w:type="spellStart"/>
            <w:r w:rsidRPr="007B72B4">
              <w:rPr>
                <w:rFonts w:ascii="Times New Roman" w:hAnsi="Times New Roman" w:cs="Times New Roman"/>
                <w:sz w:val="24"/>
                <w:szCs w:val="24"/>
                <w:rPrChange w:id="365" w:author="Iryna Lozinska" w:date="2021-01-04T15:37:00Z">
                  <w:rPr/>
                </w:rPrChange>
              </w:rPr>
              <w:t>тел</w:t>
            </w:r>
            <w:proofErr w:type="spellEnd"/>
            <w:r w:rsidRPr="007B72B4">
              <w:rPr>
                <w:rFonts w:ascii="Times New Roman" w:hAnsi="Times New Roman" w:cs="Times New Roman"/>
                <w:sz w:val="24"/>
                <w:szCs w:val="24"/>
                <w:rPrChange w:id="366" w:author="Iryna Lozinska" w:date="2021-01-04T15:37:00Z">
                  <w:rPr/>
                </w:rPrChange>
              </w:rPr>
              <w:t>. +38 (044) _486-55-56</w:t>
            </w:r>
          </w:p>
          <w:p w14:paraId="4020A91F" w14:textId="77777777" w:rsidR="0069609D" w:rsidRPr="007B72B4" w:rsidRDefault="009F4C33">
            <w:pPr>
              <w:spacing w:after="0" w:line="240" w:lineRule="auto"/>
              <w:rPr>
                <w:rFonts w:ascii="Times New Roman" w:hAnsi="Times New Roman" w:cs="Times New Roman"/>
                <w:sz w:val="24"/>
                <w:szCs w:val="24"/>
                <w:rPrChange w:id="367" w:author="Iryna Lozinska" w:date="2021-01-04T15:37:00Z">
                  <w:rPr/>
                </w:rPrChange>
              </w:rPr>
            </w:pPr>
            <w:r w:rsidRPr="007B72B4">
              <w:rPr>
                <w:rFonts w:ascii="Times New Roman" w:hAnsi="Times New Roman" w:cs="Times New Roman"/>
                <w:sz w:val="24"/>
                <w:szCs w:val="24"/>
                <w:rPrChange w:id="368" w:author="Iryna Lozinska" w:date="2021-01-04T15:37:00Z">
                  <w:rPr/>
                </w:rPrChange>
              </w:rPr>
              <w:t>e-</w:t>
            </w:r>
            <w:proofErr w:type="spellStart"/>
            <w:r w:rsidRPr="007B72B4">
              <w:rPr>
                <w:rFonts w:ascii="Times New Roman" w:hAnsi="Times New Roman" w:cs="Times New Roman"/>
                <w:sz w:val="24"/>
                <w:szCs w:val="24"/>
                <w:rPrChange w:id="369" w:author="Iryna Lozinska" w:date="2021-01-04T15:37:00Z">
                  <w:rPr/>
                </w:rPrChange>
              </w:rPr>
              <w:t>mail</w:t>
            </w:r>
            <w:proofErr w:type="spellEnd"/>
            <w:r w:rsidRPr="007B72B4">
              <w:rPr>
                <w:rFonts w:ascii="Times New Roman" w:hAnsi="Times New Roman" w:cs="Times New Roman"/>
                <w:sz w:val="24"/>
                <w:szCs w:val="24"/>
                <w:rPrChange w:id="370" w:author="Iryna Lozinska" w:date="2021-01-04T15:37:00Z">
                  <w:rPr/>
                </w:rPrChange>
              </w:rPr>
              <w:t>: _office@anti-aging.ua_</w:t>
            </w:r>
          </w:p>
          <w:p w14:paraId="4004DE7B" w14:textId="77777777" w:rsidR="0069609D" w:rsidRPr="007B72B4" w:rsidRDefault="0069609D">
            <w:pPr>
              <w:spacing w:after="0" w:line="240" w:lineRule="auto"/>
              <w:rPr>
                <w:rFonts w:ascii="Times New Roman" w:hAnsi="Times New Roman" w:cs="Times New Roman"/>
                <w:sz w:val="24"/>
                <w:szCs w:val="24"/>
                <w:rPrChange w:id="371" w:author="Iryna Lozinska" w:date="2021-01-04T15:37:00Z">
                  <w:rPr/>
                </w:rPrChange>
              </w:rPr>
            </w:pPr>
          </w:p>
          <w:p w14:paraId="15D7F4D2" w14:textId="77777777" w:rsidR="0069609D" w:rsidRPr="007B72B4" w:rsidRDefault="0069609D">
            <w:pPr>
              <w:spacing w:after="0" w:line="240" w:lineRule="auto"/>
              <w:rPr>
                <w:rFonts w:ascii="Times New Roman" w:hAnsi="Times New Roman" w:cs="Times New Roman"/>
                <w:sz w:val="24"/>
                <w:szCs w:val="24"/>
                <w:rPrChange w:id="372" w:author="Iryna Lozinska" w:date="2021-01-04T15:37:00Z">
                  <w:rPr/>
                </w:rPrChange>
              </w:rPr>
            </w:pPr>
          </w:p>
          <w:p w14:paraId="18D7D17E" w14:textId="77777777" w:rsidR="0069609D" w:rsidRPr="007B72B4" w:rsidRDefault="009F4C33">
            <w:pPr>
              <w:spacing w:after="0" w:line="240" w:lineRule="auto"/>
              <w:rPr>
                <w:rFonts w:ascii="Times New Roman" w:hAnsi="Times New Roman" w:cs="Times New Roman"/>
                <w:sz w:val="24"/>
                <w:szCs w:val="24"/>
                <w:rPrChange w:id="373" w:author="Iryna Lozinska" w:date="2021-01-04T15:37:00Z">
                  <w:rPr/>
                </w:rPrChange>
              </w:rPr>
            </w:pPr>
            <w:r w:rsidRPr="007B72B4">
              <w:rPr>
                <w:rFonts w:ascii="Times New Roman" w:hAnsi="Times New Roman" w:cs="Times New Roman"/>
                <w:sz w:val="24"/>
                <w:szCs w:val="24"/>
                <w:rPrChange w:id="374" w:author="Iryna Lozinska" w:date="2021-01-04T15:37:00Z">
                  <w:rPr/>
                </w:rPrChange>
              </w:rPr>
              <w:t>Директор</w:t>
            </w:r>
          </w:p>
          <w:p w14:paraId="2A8C80E7" w14:textId="77777777" w:rsidR="0069609D" w:rsidRPr="007B72B4" w:rsidRDefault="0069609D">
            <w:pPr>
              <w:spacing w:after="0" w:line="240" w:lineRule="auto"/>
              <w:rPr>
                <w:rFonts w:ascii="Times New Roman" w:hAnsi="Times New Roman" w:cs="Times New Roman"/>
                <w:sz w:val="24"/>
                <w:szCs w:val="24"/>
                <w:rPrChange w:id="375" w:author="Iryna Lozinska" w:date="2021-01-04T15:37:00Z">
                  <w:rPr/>
                </w:rPrChange>
              </w:rPr>
            </w:pPr>
          </w:p>
          <w:p w14:paraId="6B39E53F" w14:textId="77777777" w:rsidR="0069609D" w:rsidRPr="007B72B4" w:rsidRDefault="0069609D">
            <w:pPr>
              <w:spacing w:after="0" w:line="240" w:lineRule="auto"/>
              <w:rPr>
                <w:rFonts w:ascii="Times New Roman" w:hAnsi="Times New Roman" w:cs="Times New Roman"/>
                <w:sz w:val="24"/>
                <w:szCs w:val="24"/>
                <w:rPrChange w:id="376" w:author="Iryna Lozinska" w:date="2021-01-04T15:37:00Z">
                  <w:rPr/>
                </w:rPrChange>
              </w:rPr>
            </w:pPr>
          </w:p>
          <w:p w14:paraId="271C9F18" w14:textId="77777777" w:rsidR="0069609D" w:rsidRPr="007B72B4" w:rsidRDefault="009F4C33">
            <w:pPr>
              <w:spacing w:after="0" w:line="240" w:lineRule="auto"/>
              <w:rPr>
                <w:rFonts w:ascii="Times New Roman" w:hAnsi="Times New Roman" w:cs="Times New Roman"/>
                <w:sz w:val="24"/>
                <w:szCs w:val="24"/>
                <w:rPrChange w:id="377" w:author="Iryna Lozinska" w:date="2021-01-04T15:37:00Z">
                  <w:rPr/>
                </w:rPrChange>
              </w:rPr>
            </w:pPr>
            <w:r w:rsidRPr="007B72B4">
              <w:rPr>
                <w:rFonts w:ascii="Times New Roman" w:hAnsi="Times New Roman" w:cs="Times New Roman"/>
                <w:sz w:val="24"/>
                <w:szCs w:val="24"/>
                <w:rPrChange w:id="378" w:author="Iryna Lozinska" w:date="2021-01-04T15:37:00Z">
                  <w:rPr/>
                </w:rPrChange>
              </w:rPr>
              <w:t xml:space="preserve">_____________________ / О.І. </w:t>
            </w:r>
            <w:proofErr w:type="spellStart"/>
            <w:r w:rsidRPr="007B72B4">
              <w:rPr>
                <w:rFonts w:ascii="Times New Roman" w:hAnsi="Times New Roman" w:cs="Times New Roman"/>
                <w:sz w:val="24"/>
                <w:szCs w:val="24"/>
                <w:rPrChange w:id="379" w:author="Iryna Lozinska" w:date="2021-01-04T15:37:00Z">
                  <w:rPr/>
                </w:rPrChange>
              </w:rPr>
              <w:t>Примак</w:t>
            </w:r>
            <w:proofErr w:type="spellEnd"/>
            <w:r w:rsidRPr="007B72B4">
              <w:rPr>
                <w:rFonts w:ascii="Times New Roman" w:hAnsi="Times New Roman" w:cs="Times New Roman"/>
                <w:sz w:val="24"/>
                <w:szCs w:val="24"/>
                <w:rPrChange w:id="380" w:author="Iryna Lozinska" w:date="2021-01-04T15:37:00Z">
                  <w:rPr/>
                </w:rPrChange>
              </w:rPr>
              <w:t>/</w:t>
            </w:r>
          </w:p>
          <w:p w14:paraId="10102347" w14:textId="77777777" w:rsidR="0069609D" w:rsidRPr="007B72B4" w:rsidRDefault="009F4C33">
            <w:pPr>
              <w:spacing w:after="0" w:line="240" w:lineRule="auto"/>
              <w:rPr>
                <w:rFonts w:ascii="Times New Roman" w:hAnsi="Times New Roman" w:cs="Times New Roman"/>
                <w:sz w:val="24"/>
                <w:szCs w:val="24"/>
                <w:rPrChange w:id="381" w:author="Iryna Lozinska" w:date="2021-01-04T15:37:00Z">
                  <w:rPr/>
                </w:rPrChange>
              </w:rPr>
            </w:pPr>
            <w:r w:rsidRPr="007B72B4">
              <w:rPr>
                <w:rFonts w:ascii="Times New Roman" w:hAnsi="Times New Roman" w:cs="Times New Roman"/>
                <w:sz w:val="24"/>
                <w:szCs w:val="24"/>
                <w:rPrChange w:id="382" w:author="Iryna Lozinska" w:date="2021-01-04T15:37:00Z">
                  <w:rPr/>
                </w:rPrChange>
              </w:rPr>
              <w:t>М.П./</w:t>
            </w:r>
          </w:p>
          <w:p w14:paraId="5626202D" w14:textId="77777777" w:rsidR="0069609D" w:rsidRPr="007B72B4" w:rsidRDefault="0069609D">
            <w:pPr>
              <w:spacing w:after="0" w:line="240" w:lineRule="auto"/>
              <w:rPr>
                <w:rFonts w:ascii="Times New Roman" w:hAnsi="Times New Roman" w:cs="Times New Roman"/>
                <w:sz w:val="24"/>
                <w:szCs w:val="24"/>
                <w:rPrChange w:id="383" w:author="Iryna Lozinska" w:date="2021-01-04T15:37:00Z">
                  <w:rPr/>
                </w:rPrChange>
              </w:rPr>
            </w:pPr>
          </w:p>
        </w:tc>
        <w:tc>
          <w:tcPr>
            <w:tcW w:w="4814" w:type="dxa"/>
            <w:tcBorders>
              <w:top w:val="nil"/>
              <w:left w:val="nil"/>
              <w:bottom w:val="nil"/>
              <w:right w:val="nil"/>
            </w:tcBorders>
          </w:tcPr>
          <w:p w14:paraId="0FAD3FD5" w14:textId="77777777" w:rsidR="0069609D" w:rsidRPr="007B72B4" w:rsidRDefault="009F4C33">
            <w:pPr>
              <w:spacing w:after="0" w:line="240" w:lineRule="auto"/>
              <w:jc w:val="center"/>
              <w:rPr>
                <w:rFonts w:ascii="Times New Roman" w:hAnsi="Times New Roman" w:cs="Times New Roman"/>
                <w:b/>
                <w:sz w:val="24"/>
                <w:szCs w:val="24"/>
                <w:rPrChange w:id="384" w:author="Iryna Lozinska" w:date="2021-01-04T15:37:00Z">
                  <w:rPr>
                    <w:b/>
                  </w:rPr>
                </w:rPrChange>
              </w:rPr>
            </w:pPr>
            <w:r w:rsidRPr="007B72B4">
              <w:rPr>
                <w:rFonts w:ascii="Times New Roman" w:hAnsi="Times New Roman" w:cs="Times New Roman"/>
                <w:b/>
                <w:sz w:val="24"/>
                <w:szCs w:val="24"/>
                <w:rPrChange w:id="385" w:author="Iryna Lozinska" w:date="2021-01-04T15:37:00Z">
                  <w:rPr>
                    <w:b/>
                  </w:rPr>
                </w:rPrChange>
              </w:rPr>
              <w:lastRenderedPageBreak/>
              <w:t>ЗАМОВНИК</w:t>
            </w:r>
          </w:p>
          <w:p w14:paraId="04768DEC" w14:textId="77777777" w:rsidR="0069609D" w:rsidRPr="007B72B4" w:rsidRDefault="0069609D">
            <w:pPr>
              <w:spacing w:after="0" w:line="240" w:lineRule="auto"/>
              <w:rPr>
                <w:rFonts w:ascii="Times New Roman" w:hAnsi="Times New Roman" w:cs="Times New Roman"/>
                <w:sz w:val="24"/>
                <w:szCs w:val="24"/>
                <w:rPrChange w:id="386" w:author="Iryna Lozinska" w:date="2021-01-04T15:37:00Z">
                  <w:rPr/>
                </w:rPrChange>
              </w:rPr>
            </w:pPr>
          </w:p>
          <w:p w14:paraId="532F4B68" w14:textId="77777777" w:rsidR="0069609D" w:rsidRPr="007B72B4" w:rsidRDefault="0069609D">
            <w:pPr>
              <w:widowControl w:val="0"/>
              <w:spacing w:after="0" w:line="240" w:lineRule="auto"/>
              <w:textAlignment w:val="baseline"/>
              <w:rPr>
                <w:rFonts w:ascii="Times New Roman" w:hAnsi="Times New Roman" w:cs="Times New Roman"/>
                <w:sz w:val="24"/>
                <w:szCs w:val="24"/>
                <w:rPrChange w:id="387" w:author="Iryna Lozinska" w:date="2021-01-04T15:37:00Z">
                  <w:rPr/>
                </w:rPrChange>
              </w:rPr>
            </w:pPr>
          </w:p>
          <w:p w14:paraId="586CC938" w14:textId="77777777" w:rsidR="0069609D" w:rsidRPr="007B72B4" w:rsidRDefault="0069609D">
            <w:pPr>
              <w:spacing w:after="0" w:line="240" w:lineRule="auto"/>
              <w:rPr>
                <w:rFonts w:ascii="Times New Roman" w:hAnsi="Times New Roman" w:cs="Times New Roman"/>
                <w:sz w:val="24"/>
                <w:szCs w:val="24"/>
                <w:lang w:val="en-US"/>
                <w:rPrChange w:id="388" w:author="Iryna Lozinska" w:date="2021-01-04T15:37:00Z">
                  <w:rPr>
                    <w:lang w:val="en-US"/>
                  </w:rPr>
                </w:rPrChange>
              </w:rPr>
            </w:pPr>
          </w:p>
          <w:p w14:paraId="60704D85" w14:textId="77777777" w:rsidR="0069609D" w:rsidRPr="007B72B4" w:rsidRDefault="0069609D">
            <w:pPr>
              <w:spacing w:after="0" w:line="240" w:lineRule="auto"/>
              <w:rPr>
                <w:rFonts w:ascii="Times New Roman" w:hAnsi="Times New Roman" w:cs="Times New Roman"/>
                <w:sz w:val="24"/>
                <w:szCs w:val="24"/>
                <w:lang w:val="ru-RU"/>
                <w:rPrChange w:id="389" w:author="Iryna Lozinska" w:date="2021-01-04T15:37:00Z">
                  <w:rPr>
                    <w:lang w:val="ru-RU"/>
                  </w:rPr>
                </w:rPrChange>
              </w:rPr>
            </w:pPr>
          </w:p>
        </w:tc>
      </w:tr>
    </w:tbl>
    <w:p w14:paraId="6C9914AF" w14:textId="77777777" w:rsidR="0069609D" w:rsidRPr="007B72B4" w:rsidRDefault="0069609D">
      <w:pPr>
        <w:rPr>
          <w:rFonts w:ascii="Times New Roman" w:hAnsi="Times New Roman" w:cs="Times New Roman"/>
          <w:sz w:val="24"/>
          <w:szCs w:val="24"/>
          <w:rPrChange w:id="390" w:author="Iryna Lozinska" w:date="2021-01-04T15:37:00Z">
            <w:rPr/>
          </w:rPrChange>
        </w:rPr>
      </w:pPr>
    </w:p>
    <w:sectPr w:rsidR="0069609D" w:rsidRPr="007B72B4">
      <w:pgSz w:w="11906" w:h="16838"/>
      <w:pgMar w:top="850" w:right="850" w:bottom="850"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7626B"/>
    <w:multiLevelType w:val="multilevel"/>
    <w:tmpl w:val="D108A086"/>
    <w:lvl w:ilvl="0">
      <w:start w:val="1"/>
      <w:numFmt w:val="decimal"/>
      <w:lvlText w:val="%1."/>
      <w:lvlJc w:val="left"/>
      <w:pPr>
        <w:ind w:left="720" w:hanging="360"/>
      </w:pPr>
      <w:rPr>
        <w:b w:val="0"/>
      </w:rPr>
    </w:lvl>
    <w:lvl w:ilvl="1">
      <w:start w:val="1"/>
      <w:numFmt w:val="decimal"/>
      <w:lvlText w:val="%1.%2."/>
      <w:lvlJc w:val="left"/>
      <w:pPr>
        <w:ind w:left="744" w:hanging="384"/>
      </w:pPr>
      <w:rPr>
        <w:b w:val="0"/>
      </w:rPr>
    </w:lvl>
    <w:lvl w:ilvl="2">
      <w:start w:val="1"/>
      <w:numFmt w:val="decimal"/>
      <w:lvlText w:val="%1.%2.%3."/>
      <w:lvlJc w:val="left"/>
      <w:pPr>
        <w:ind w:left="1080" w:hanging="720"/>
      </w:pPr>
      <w:rPr>
        <w:b w:val="0"/>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593347B9"/>
    <w:multiLevelType w:val="multilevel"/>
    <w:tmpl w:val="93E070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ryna Lozinska">
    <w15:presenceInfo w15:providerId="AD" w15:userId="S::I.Lozinska@anti-aging.ua::bdec3d87-c6a4-44be-9115-8a85082373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9D"/>
    <w:rsid w:val="00086FBF"/>
    <w:rsid w:val="006950A6"/>
    <w:rsid w:val="0069609D"/>
    <w:rsid w:val="006C4F93"/>
    <w:rsid w:val="006E73C0"/>
    <w:rsid w:val="007B72B4"/>
    <w:rsid w:val="00950A35"/>
    <w:rsid w:val="009F4C33"/>
    <w:rsid w:val="00DB661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2A23"/>
  <w15:docId w15:val="{DEE0C9CB-3C2D-4B8E-9DA5-C08458C5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F5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E703F2"/>
    <w:rPr>
      <w:color w:val="0563C1" w:themeColor="hyperlink"/>
      <w:u w:val="single"/>
    </w:rPr>
  </w:style>
  <w:style w:type="paragraph" w:styleId="a3">
    <w:name w:val="Title"/>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line="276" w:lineRule="auto"/>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styleId="a7">
    <w:name w:val="index heading"/>
    <w:basedOn w:val="a"/>
    <w:qFormat/>
    <w:pPr>
      <w:suppressLineNumbers/>
    </w:pPr>
    <w:rPr>
      <w:rFonts w:cs="Arial"/>
    </w:rPr>
  </w:style>
  <w:style w:type="paragraph" w:styleId="a8">
    <w:name w:val="List Paragraph"/>
    <w:basedOn w:val="a"/>
    <w:uiPriority w:val="34"/>
    <w:qFormat/>
    <w:rsid w:val="005E24FC"/>
    <w:pPr>
      <w:ind w:left="720"/>
      <w:contextualSpacing/>
    </w:pPr>
  </w:style>
  <w:style w:type="paragraph" w:styleId="a9">
    <w:name w:val="No Spacing"/>
    <w:uiPriority w:val="1"/>
    <w:qFormat/>
    <w:rsid w:val="007C7FEB"/>
  </w:style>
  <w:style w:type="table" w:styleId="aa">
    <w:name w:val="Table Grid"/>
    <w:basedOn w:val="a1"/>
    <w:uiPriority w:val="39"/>
    <w:rsid w:val="007C7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1268</Words>
  <Characters>7234</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Маркетолог</dc:creator>
  <dc:description/>
  <cp:lastModifiedBy>Iryna Lozinska</cp:lastModifiedBy>
  <cp:revision>8</cp:revision>
  <dcterms:created xsi:type="dcterms:W3CDTF">2021-01-04T12:31:00Z</dcterms:created>
  <dcterms:modified xsi:type="dcterms:W3CDTF">2021-01-04T13:51:00Z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